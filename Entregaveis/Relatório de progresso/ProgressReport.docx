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12B27" w14:textId="77777777" w:rsidR="00C733BE" w:rsidRPr="001727C3" w:rsidRDefault="0006099D" w:rsidP="00184925">
      <w:pPr>
        <w:pStyle w:val="Ttulo"/>
        <w:jc w:val="both"/>
        <w:rPr>
          <w:noProof w:val="0"/>
          <w:sz w:val="48"/>
          <w:lang w:val="pt-PT"/>
        </w:rPr>
      </w:pPr>
      <w:r>
        <w:rPr>
          <w:lang w:val="pt-PT" w:eastAsia="pt-PT"/>
        </w:rPr>
        <w:drawing>
          <wp:inline distT="0" distB="0" distL="0" distR="0" wp14:anchorId="08D9737C" wp14:editId="1930099B">
            <wp:extent cx="1728192" cy="1040271"/>
            <wp:effectExtent l="0" t="0" r="0" b="127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8192" cy="1040271"/>
                    </a:xfrm>
                    <a:prstGeom prst="rect">
                      <a:avLst/>
                    </a:prstGeom>
                  </pic:spPr>
                </pic:pic>
              </a:graphicData>
            </a:graphic>
          </wp:inline>
        </w:drawing>
      </w:r>
    </w:p>
    <w:p w14:paraId="292152A8" w14:textId="77777777" w:rsidR="00C733BE" w:rsidRPr="001727C3" w:rsidRDefault="00C733BE" w:rsidP="00184925">
      <w:pPr>
        <w:rPr>
          <w:noProof w:val="0"/>
        </w:rPr>
      </w:pPr>
    </w:p>
    <w:p w14:paraId="7E6CC88D" w14:textId="2EA42763" w:rsidR="00C733BE" w:rsidRPr="001727C3" w:rsidRDefault="000D35BB" w:rsidP="00184925">
      <w:pPr>
        <w:spacing w:after="480"/>
        <w:jc w:val="center"/>
        <w:rPr>
          <w:rFonts w:asciiTheme="majorHAnsi" w:hAnsiTheme="majorHAnsi"/>
          <w:b/>
          <w:noProof w:val="0"/>
          <w:sz w:val="32"/>
          <w:szCs w:val="32"/>
        </w:rPr>
      </w:pPr>
      <w:r>
        <w:rPr>
          <w:rFonts w:asciiTheme="majorHAnsi" w:hAnsiTheme="majorHAnsi"/>
          <w:b/>
          <w:noProof w:val="0"/>
          <w:sz w:val="32"/>
          <w:szCs w:val="32"/>
        </w:rPr>
        <w:t xml:space="preserve">Área Departamental de Engenharia de </w:t>
      </w:r>
      <w:r w:rsidR="0056587D">
        <w:rPr>
          <w:rFonts w:asciiTheme="majorHAnsi" w:hAnsiTheme="majorHAnsi"/>
          <w:b/>
          <w:noProof w:val="0"/>
          <w:sz w:val="32"/>
          <w:szCs w:val="32"/>
        </w:rPr>
        <w:t>Eletrónica</w:t>
      </w:r>
      <w:r>
        <w:rPr>
          <w:rFonts w:asciiTheme="majorHAnsi" w:hAnsiTheme="majorHAnsi"/>
          <w:b/>
          <w:noProof w:val="0"/>
          <w:sz w:val="32"/>
          <w:szCs w:val="32"/>
        </w:rPr>
        <w:t xml:space="preserve"> e Telecomunicações e de Computadores</w:t>
      </w:r>
    </w:p>
    <w:p w14:paraId="2E56BB0A" w14:textId="24F2019D" w:rsidR="00C733BE" w:rsidRPr="001727C3" w:rsidRDefault="00384807" w:rsidP="00184925">
      <w:pPr>
        <w:spacing w:before="240" w:after="840"/>
        <w:jc w:val="center"/>
        <w:rPr>
          <w:rFonts w:asciiTheme="majorHAnsi" w:hAnsiTheme="majorHAnsi"/>
          <w:b/>
          <w:noProof w:val="0"/>
          <w:sz w:val="36"/>
          <w:szCs w:val="36"/>
        </w:rPr>
      </w:pPr>
      <w:proofErr w:type="spellStart"/>
      <w:r>
        <w:rPr>
          <w:rFonts w:asciiTheme="majorHAnsi" w:hAnsiTheme="majorHAnsi"/>
          <w:b/>
          <w:noProof w:val="0"/>
          <w:sz w:val="36"/>
          <w:szCs w:val="36"/>
        </w:rPr>
        <w:t>Progress</w:t>
      </w:r>
      <w:proofErr w:type="spellEnd"/>
      <w:r>
        <w:rPr>
          <w:rFonts w:asciiTheme="majorHAnsi" w:hAnsiTheme="majorHAnsi"/>
          <w:b/>
          <w:noProof w:val="0"/>
          <w:sz w:val="36"/>
          <w:szCs w:val="36"/>
        </w:rPr>
        <w:t xml:space="preserve"> </w:t>
      </w:r>
      <w:proofErr w:type="spellStart"/>
      <w:r>
        <w:rPr>
          <w:rFonts w:asciiTheme="majorHAnsi" w:hAnsiTheme="majorHAnsi"/>
          <w:b/>
          <w:noProof w:val="0"/>
          <w:sz w:val="36"/>
          <w:szCs w:val="36"/>
        </w:rPr>
        <w:t>Report</w:t>
      </w:r>
      <w:proofErr w:type="spellEnd"/>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880"/>
        <w:gridCol w:w="3934"/>
      </w:tblGrid>
      <w:tr w:rsidR="00B3536A" w:rsidRPr="001727C3" w14:paraId="0704651F" w14:textId="77777777" w:rsidTr="00184925">
        <w:trPr>
          <w:jc w:val="center"/>
        </w:trPr>
        <w:tc>
          <w:tcPr>
            <w:tcW w:w="1380" w:type="dxa"/>
          </w:tcPr>
          <w:p w14:paraId="5052452D" w14:textId="567CC0C3" w:rsidR="00B3536A" w:rsidRPr="001727C3" w:rsidRDefault="00384807" w:rsidP="00184925">
            <w:pPr>
              <w:ind w:right="-341"/>
              <w:rPr>
                <w:rFonts w:asciiTheme="majorHAnsi" w:hAnsiTheme="majorHAnsi"/>
                <w:noProof w:val="0"/>
                <w:sz w:val="30"/>
                <w:szCs w:val="30"/>
              </w:rPr>
            </w:pPr>
            <w:proofErr w:type="spellStart"/>
            <w:r>
              <w:rPr>
                <w:rFonts w:asciiTheme="majorHAnsi" w:hAnsiTheme="majorHAnsi"/>
                <w:noProof w:val="0"/>
                <w:sz w:val="30"/>
                <w:szCs w:val="30"/>
              </w:rPr>
              <w:t>Authors</w:t>
            </w:r>
            <w:proofErr w:type="spellEnd"/>
            <w:r w:rsidR="000D35BB">
              <w:rPr>
                <w:rFonts w:asciiTheme="majorHAnsi" w:hAnsiTheme="majorHAnsi"/>
                <w:noProof w:val="0"/>
                <w:sz w:val="30"/>
                <w:szCs w:val="30"/>
              </w:rPr>
              <w:t>:</w:t>
            </w:r>
          </w:p>
        </w:tc>
        <w:tc>
          <w:tcPr>
            <w:tcW w:w="1880" w:type="dxa"/>
          </w:tcPr>
          <w:p w14:paraId="7F34A151" w14:textId="77777777" w:rsidR="00B3536A" w:rsidRPr="001727C3" w:rsidRDefault="000D35BB" w:rsidP="00184925">
            <w:pPr>
              <w:rPr>
                <w:rFonts w:asciiTheme="majorHAnsi" w:hAnsiTheme="majorHAnsi"/>
                <w:noProof w:val="0"/>
                <w:sz w:val="30"/>
                <w:szCs w:val="30"/>
              </w:rPr>
            </w:pPr>
            <w:r>
              <w:rPr>
                <w:rFonts w:asciiTheme="majorHAnsi" w:hAnsiTheme="majorHAnsi"/>
                <w:noProof w:val="0"/>
                <w:sz w:val="30"/>
                <w:szCs w:val="30"/>
              </w:rPr>
              <w:t>44598</w:t>
            </w:r>
          </w:p>
        </w:tc>
        <w:tc>
          <w:tcPr>
            <w:tcW w:w="3934" w:type="dxa"/>
          </w:tcPr>
          <w:p w14:paraId="211D95B1" w14:textId="77777777" w:rsidR="00B3536A" w:rsidRPr="001727C3" w:rsidRDefault="000D35BB" w:rsidP="00184925">
            <w:pPr>
              <w:rPr>
                <w:rFonts w:asciiTheme="majorHAnsi" w:hAnsiTheme="majorHAnsi"/>
                <w:noProof w:val="0"/>
                <w:sz w:val="30"/>
                <w:szCs w:val="30"/>
              </w:rPr>
            </w:pPr>
            <w:r>
              <w:rPr>
                <w:rFonts w:asciiTheme="majorHAnsi" w:hAnsiTheme="majorHAnsi"/>
                <w:noProof w:val="0"/>
                <w:sz w:val="30"/>
                <w:szCs w:val="30"/>
              </w:rPr>
              <w:t>André L. A. Q. de Oliveira</w:t>
            </w:r>
          </w:p>
        </w:tc>
      </w:tr>
      <w:tr w:rsidR="00B3536A" w:rsidRPr="001727C3" w14:paraId="7B942AFE" w14:textId="77777777" w:rsidTr="00184925">
        <w:trPr>
          <w:jc w:val="center"/>
        </w:trPr>
        <w:tc>
          <w:tcPr>
            <w:tcW w:w="1380" w:type="dxa"/>
          </w:tcPr>
          <w:p w14:paraId="4EA8041E" w14:textId="77777777" w:rsidR="00B3536A" w:rsidRPr="001727C3" w:rsidRDefault="00B3536A" w:rsidP="00184925">
            <w:pPr>
              <w:rPr>
                <w:rFonts w:asciiTheme="majorHAnsi" w:hAnsiTheme="majorHAnsi"/>
                <w:noProof w:val="0"/>
                <w:sz w:val="30"/>
                <w:szCs w:val="30"/>
              </w:rPr>
            </w:pPr>
          </w:p>
        </w:tc>
        <w:tc>
          <w:tcPr>
            <w:tcW w:w="1880" w:type="dxa"/>
          </w:tcPr>
          <w:p w14:paraId="4F72662D" w14:textId="77777777" w:rsidR="005B6B81" w:rsidRDefault="005B6B81" w:rsidP="005B6B81">
            <w:pPr>
              <w:rPr>
                <w:rFonts w:asciiTheme="majorHAnsi" w:hAnsiTheme="majorHAnsi"/>
                <w:sz w:val="30"/>
                <w:szCs w:val="30"/>
              </w:rPr>
            </w:pPr>
            <w:r w:rsidRPr="00411936">
              <w:rPr>
                <w:rFonts w:asciiTheme="majorHAnsi" w:hAnsiTheme="majorHAnsi"/>
                <w:sz w:val="30"/>
                <w:szCs w:val="30"/>
              </w:rPr>
              <w:t>44847</w:t>
            </w:r>
          </w:p>
          <w:p w14:paraId="4D56B578" w14:textId="2A75F845" w:rsidR="00285CED" w:rsidRPr="00066C59" w:rsidRDefault="005B6B81" w:rsidP="00465CA6">
            <w:pPr>
              <w:rPr>
                <w:rFonts w:asciiTheme="majorHAnsi" w:hAnsiTheme="majorHAnsi"/>
                <w:noProof w:val="0"/>
                <w:sz w:val="30"/>
                <w:szCs w:val="30"/>
                <w:highlight w:val="yellow"/>
              </w:rPr>
            </w:pPr>
            <w:r w:rsidRPr="00411936">
              <w:rPr>
                <w:rFonts w:asciiTheme="majorHAnsi" w:hAnsiTheme="majorHAnsi"/>
                <w:sz w:val="30"/>
                <w:szCs w:val="30"/>
              </w:rPr>
              <w:t>44823</w:t>
            </w:r>
          </w:p>
        </w:tc>
        <w:tc>
          <w:tcPr>
            <w:tcW w:w="3934" w:type="dxa"/>
          </w:tcPr>
          <w:p w14:paraId="791CD458" w14:textId="77777777" w:rsidR="005B6B81" w:rsidRDefault="005B6B81" w:rsidP="005B6B81">
            <w:pPr>
              <w:rPr>
                <w:rFonts w:asciiTheme="majorHAnsi" w:hAnsiTheme="majorHAnsi"/>
                <w:sz w:val="30"/>
                <w:szCs w:val="30"/>
              </w:rPr>
            </w:pPr>
            <w:r w:rsidRPr="00411936">
              <w:rPr>
                <w:rFonts w:asciiTheme="majorHAnsi" w:hAnsiTheme="majorHAnsi"/>
                <w:sz w:val="30"/>
                <w:szCs w:val="30"/>
              </w:rPr>
              <w:t>João Eduardo Santos</w:t>
            </w:r>
          </w:p>
          <w:p w14:paraId="50703453" w14:textId="5B91F6DC" w:rsidR="00285CED" w:rsidRPr="00066C59" w:rsidRDefault="005B6B81" w:rsidP="00184925">
            <w:pPr>
              <w:rPr>
                <w:rFonts w:asciiTheme="majorHAnsi" w:hAnsiTheme="majorHAnsi"/>
                <w:noProof w:val="0"/>
                <w:sz w:val="30"/>
                <w:szCs w:val="30"/>
                <w:highlight w:val="yellow"/>
              </w:rPr>
            </w:pPr>
            <w:r w:rsidRPr="00411936">
              <w:rPr>
                <w:rFonts w:asciiTheme="majorHAnsi" w:hAnsiTheme="majorHAnsi"/>
                <w:sz w:val="30"/>
                <w:szCs w:val="30"/>
              </w:rPr>
              <w:t>Rodrigo Mogár</w:t>
            </w:r>
            <w:r>
              <w:rPr>
                <w:rFonts w:asciiTheme="majorHAnsi" w:hAnsiTheme="majorHAnsi"/>
                <w:sz w:val="30"/>
                <w:szCs w:val="30"/>
              </w:rPr>
              <w:t>r</w:t>
            </w:r>
            <w:r w:rsidRPr="00411936">
              <w:rPr>
                <w:rFonts w:asciiTheme="majorHAnsi" w:hAnsiTheme="majorHAnsi"/>
                <w:sz w:val="30"/>
                <w:szCs w:val="30"/>
              </w:rPr>
              <w:t>io F. Leal</w:t>
            </w:r>
          </w:p>
        </w:tc>
      </w:tr>
      <w:tr w:rsidR="00B3536A" w:rsidRPr="001727C3" w14:paraId="04FD19F6" w14:textId="77777777" w:rsidTr="00184925">
        <w:trPr>
          <w:jc w:val="center"/>
        </w:trPr>
        <w:tc>
          <w:tcPr>
            <w:tcW w:w="1380" w:type="dxa"/>
          </w:tcPr>
          <w:p w14:paraId="7E42401D" w14:textId="77777777" w:rsidR="00B3536A" w:rsidRPr="001727C3" w:rsidRDefault="00B3536A" w:rsidP="00184925">
            <w:pPr>
              <w:rPr>
                <w:rFonts w:asciiTheme="majorHAnsi" w:hAnsiTheme="majorHAnsi"/>
                <w:noProof w:val="0"/>
                <w:sz w:val="30"/>
                <w:szCs w:val="30"/>
              </w:rPr>
            </w:pPr>
          </w:p>
        </w:tc>
        <w:tc>
          <w:tcPr>
            <w:tcW w:w="1880" w:type="dxa"/>
          </w:tcPr>
          <w:p w14:paraId="4EA2A3D4" w14:textId="77777777" w:rsidR="00B3536A" w:rsidRPr="001727C3" w:rsidRDefault="00B3536A" w:rsidP="00184925">
            <w:pPr>
              <w:rPr>
                <w:rFonts w:asciiTheme="majorHAnsi" w:hAnsiTheme="majorHAnsi"/>
                <w:noProof w:val="0"/>
                <w:sz w:val="30"/>
                <w:szCs w:val="30"/>
              </w:rPr>
            </w:pPr>
          </w:p>
        </w:tc>
        <w:tc>
          <w:tcPr>
            <w:tcW w:w="3934" w:type="dxa"/>
          </w:tcPr>
          <w:p w14:paraId="5073C944" w14:textId="77777777" w:rsidR="00B3536A" w:rsidRPr="001727C3" w:rsidRDefault="00B3536A" w:rsidP="00184925">
            <w:pPr>
              <w:rPr>
                <w:rFonts w:asciiTheme="majorHAnsi" w:hAnsiTheme="majorHAnsi"/>
                <w:noProof w:val="0"/>
                <w:sz w:val="30"/>
                <w:szCs w:val="30"/>
              </w:rPr>
            </w:pPr>
          </w:p>
        </w:tc>
      </w:tr>
    </w:tbl>
    <w:p w14:paraId="7CD9A730" w14:textId="77777777" w:rsidR="007A68EA" w:rsidRPr="001727C3" w:rsidRDefault="007A68EA" w:rsidP="00184925">
      <w:pPr>
        <w:rPr>
          <w:rFonts w:asciiTheme="majorHAnsi" w:hAnsiTheme="majorHAnsi"/>
          <w:b/>
          <w:noProof w:val="0"/>
          <w:sz w:val="30"/>
          <w:szCs w:val="30"/>
        </w:rPr>
      </w:pPr>
    </w:p>
    <w:p w14:paraId="44EFDED0" w14:textId="77777777" w:rsidR="00B3536A" w:rsidRPr="001727C3" w:rsidRDefault="00B3536A" w:rsidP="00184925">
      <w:pPr>
        <w:rPr>
          <w:rFonts w:asciiTheme="majorHAnsi" w:hAnsiTheme="majorHAnsi"/>
          <w:noProof w:val="0"/>
          <w:sz w:val="30"/>
          <w:szCs w:val="30"/>
        </w:rPr>
      </w:pPr>
    </w:p>
    <w:p w14:paraId="70A5D249" w14:textId="73FE92C7" w:rsidR="00B3536A" w:rsidRPr="001727C3" w:rsidRDefault="00050398" w:rsidP="00050398">
      <w:pPr>
        <w:jc w:val="center"/>
        <w:rPr>
          <w:rFonts w:asciiTheme="majorHAnsi" w:hAnsiTheme="majorHAnsi"/>
          <w:noProof w:val="0"/>
          <w:sz w:val="30"/>
          <w:szCs w:val="30"/>
        </w:rPr>
      </w:pPr>
      <w:proofErr w:type="spellStart"/>
      <w:r>
        <w:rPr>
          <w:rFonts w:asciiTheme="majorHAnsi" w:hAnsiTheme="majorHAnsi"/>
          <w:noProof w:val="0"/>
          <w:sz w:val="30"/>
          <w:szCs w:val="30"/>
        </w:rPr>
        <w:t>Progress</w:t>
      </w:r>
      <w:proofErr w:type="spellEnd"/>
      <w:r>
        <w:rPr>
          <w:rFonts w:asciiTheme="majorHAnsi" w:hAnsiTheme="majorHAnsi"/>
          <w:noProof w:val="0"/>
          <w:sz w:val="30"/>
          <w:szCs w:val="30"/>
        </w:rPr>
        <w:t xml:space="preserve"> </w:t>
      </w:r>
      <w:proofErr w:type="spellStart"/>
      <w:r>
        <w:rPr>
          <w:rFonts w:asciiTheme="majorHAnsi" w:hAnsiTheme="majorHAnsi"/>
          <w:noProof w:val="0"/>
          <w:sz w:val="30"/>
          <w:szCs w:val="30"/>
        </w:rPr>
        <w:t>report</w:t>
      </w:r>
      <w:proofErr w:type="spellEnd"/>
      <w:r>
        <w:rPr>
          <w:rFonts w:asciiTheme="majorHAnsi" w:hAnsiTheme="majorHAnsi"/>
          <w:noProof w:val="0"/>
          <w:sz w:val="30"/>
          <w:szCs w:val="30"/>
        </w:rPr>
        <w:t xml:space="preserve"> for</w:t>
      </w:r>
      <w:r w:rsidR="000D35BB">
        <w:rPr>
          <w:rFonts w:asciiTheme="majorHAnsi" w:hAnsiTheme="majorHAnsi"/>
          <w:noProof w:val="0"/>
          <w:sz w:val="30"/>
          <w:szCs w:val="30"/>
        </w:rPr>
        <w:t xml:space="preserve"> Unidade Curricular de Programação da Licenciatura em Engenharia Informática e de Computadores</w:t>
      </w:r>
    </w:p>
    <w:p w14:paraId="24813D1F" w14:textId="77777777" w:rsidR="00B3536A" w:rsidRPr="001727C3" w:rsidRDefault="00B3536A" w:rsidP="00184925">
      <w:pPr>
        <w:rPr>
          <w:rFonts w:asciiTheme="majorHAnsi" w:hAnsiTheme="majorHAnsi"/>
          <w:noProof w:val="0"/>
          <w:sz w:val="30"/>
          <w:szCs w:val="30"/>
        </w:rPr>
      </w:pPr>
    </w:p>
    <w:p w14:paraId="0D1298D2" w14:textId="0851C9C4" w:rsidR="00B3536A" w:rsidRDefault="00B3536A" w:rsidP="00184925">
      <w:pPr>
        <w:rPr>
          <w:rFonts w:asciiTheme="majorHAnsi" w:hAnsiTheme="majorHAnsi"/>
          <w:noProof w:val="0"/>
          <w:sz w:val="30"/>
          <w:szCs w:val="30"/>
        </w:rPr>
      </w:pPr>
    </w:p>
    <w:p w14:paraId="44B62637" w14:textId="77777777" w:rsidR="00050398" w:rsidRPr="001727C3" w:rsidRDefault="00050398" w:rsidP="00184925">
      <w:pPr>
        <w:rPr>
          <w:rFonts w:asciiTheme="majorHAnsi" w:hAnsiTheme="majorHAnsi"/>
          <w:noProof w:val="0"/>
          <w:sz w:val="30"/>
          <w:szCs w:val="30"/>
        </w:rPr>
      </w:pPr>
    </w:p>
    <w:p w14:paraId="1D7D5981" w14:textId="3A272DA3" w:rsidR="00C733BE" w:rsidRPr="001727C3" w:rsidRDefault="00384807" w:rsidP="00184925">
      <w:pPr>
        <w:jc w:val="center"/>
        <w:rPr>
          <w:rFonts w:asciiTheme="majorHAnsi" w:hAnsiTheme="majorHAnsi"/>
          <w:noProof w:val="0"/>
          <w:sz w:val="30"/>
          <w:szCs w:val="30"/>
        </w:rPr>
      </w:pPr>
      <w:proofErr w:type="spellStart"/>
      <w:r>
        <w:rPr>
          <w:rFonts w:asciiTheme="majorHAnsi" w:hAnsiTheme="majorHAnsi"/>
          <w:noProof w:val="0"/>
          <w:sz w:val="30"/>
          <w:szCs w:val="30"/>
        </w:rPr>
        <w:t>A</w:t>
      </w:r>
      <w:r w:rsidRPr="00384807">
        <w:rPr>
          <w:rFonts w:asciiTheme="majorHAnsi" w:hAnsiTheme="majorHAnsi"/>
          <w:noProof w:val="0"/>
          <w:sz w:val="30"/>
          <w:szCs w:val="30"/>
        </w:rPr>
        <w:t>dvisor</w:t>
      </w:r>
      <w:r>
        <w:rPr>
          <w:rFonts w:asciiTheme="majorHAnsi" w:hAnsiTheme="majorHAnsi"/>
          <w:noProof w:val="0"/>
          <w:sz w:val="30"/>
          <w:szCs w:val="30"/>
        </w:rPr>
        <w:t>s</w:t>
      </w:r>
      <w:proofErr w:type="spellEnd"/>
      <w:r w:rsidR="000D35BB">
        <w:rPr>
          <w:rFonts w:asciiTheme="majorHAnsi" w:hAnsiTheme="majorHAnsi"/>
          <w:noProof w:val="0"/>
          <w:sz w:val="30"/>
          <w:szCs w:val="30"/>
        </w:rPr>
        <w:t xml:space="preserve">: </w:t>
      </w:r>
      <w:r w:rsidRPr="00384807">
        <w:rPr>
          <w:rFonts w:asciiTheme="majorHAnsi" w:hAnsiTheme="majorHAnsi"/>
          <w:noProof w:val="0"/>
          <w:sz w:val="30"/>
          <w:szCs w:val="30"/>
        </w:rPr>
        <w:t>Cátia Vaz</w:t>
      </w:r>
      <w:r>
        <w:rPr>
          <w:rFonts w:asciiTheme="majorHAnsi" w:hAnsiTheme="majorHAnsi"/>
          <w:noProof w:val="0"/>
          <w:sz w:val="30"/>
          <w:szCs w:val="30"/>
        </w:rPr>
        <w:t xml:space="preserve">, </w:t>
      </w:r>
      <w:r w:rsidRPr="00384807">
        <w:rPr>
          <w:rFonts w:asciiTheme="majorHAnsi" w:hAnsiTheme="majorHAnsi"/>
          <w:noProof w:val="0"/>
          <w:sz w:val="30"/>
          <w:szCs w:val="30"/>
        </w:rPr>
        <w:t>José Simão</w:t>
      </w:r>
    </w:p>
    <w:p w14:paraId="6CDF5997" w14:textId="77777777" w:rsidR="0007098F" w:rsidRPr="001727C3" w:rsidRDefault="0007098F" w:rsidP="00184925">
      <w:pPr>
        <w:spacing w:after="0" w:line="240" w:lineRule="auto"/>
        <w:rPr>
          <w:rFonts w:asciiTheme="majorHAnsi" w:hAnsiTheme="majorHAnsi" w:cs="Times New Roman"/>
          <w:noProof w:val="0"/>
          <w:sz w:val="52"/>
          <w:szCs w:val="52"/>
        </w:rPr>
      </w:pPr>
    </w:p>
    <w:p w14:paraId="4F7CEABE" w14:textId="78608853" w:rsidR="00184925" w:rsidRPr="001727C3" w:rsidRDefault="00384807" w:rsidP="00DC3F91">
      <w:pPr>
        <w:spacing w:after="0" w:line="240" w:lineRule="auto"/>
        <w:jc w:val="center"/>
        <w:rPr>
          <w:rFonts w:asciiTheme="majorHAnsi" w:hAnsiTheme="majorHAnsi" w:cs="Times New Roman"/>
          <w:noProof w:val="0"/>
          <w:sz w:val="30"/>
          <w:szCs w:val="30"/>
        </w:rPr>
        <w:sectPr w:rsidR="00184925" w:rsidRPr="001727C3" w:rsidSect="00DE7218">
          <w:footerReference w:type="even" r:id="rId9"/>
          <w:footerReference w:type="default" r:id="rId10"/>
          <w:pgSz w:w="11906" w:h="16838"/>
          <w:pgMar w:top="1417" w:right="1701" w:bottom="1417" w:left="1701" w:header="708" w:footer="708" w:gutter="0"/>
          <w:pgNumType w:fmt="lowerRoman" w:start="1"/>
          <w:cols w:space="708"/>
          <w:titlePg/>
          <w:docGrid w:linePitch="360"/>
        </w:sectPr>
      </w:pPr>
      <w:r>
        <w:rPr>
          <w:rFonts w:asciiTheme="majorHAnsi" w:hAnsiTheme="majorHAnsi" w:cs="Times New Roman"/>
          <w:noProof w:val="0"/>
          <w:sz w:val="30"/>
          <w:szCs w:val="30"/>
        </w:rPr>
        <w:t>0</w:t>
      </w:r>
      <w:r w:rsidR="008F0F86">
        <w:rPr>
          <w:rFonts w:asciiTheme="majorHAnsi" w:hAnsiTheme="majorHAnsi" w:cs="Times New Roman"/>
          <w:noProof w:val="0"/>
          <w:sz w:val="30"/>
          <w:szCs w:val="30"/>
        </w:rPr>
        <w:t>5</w:t>
      </w:r>
      <w:r w:rsidR="000D35BB">
        <w:rPr>
          <w:rFonts w:asciiTheme="majorHAnsi" w:hAnsiTheme="majorHAnsi" w:cs="Times New Roman"/>
          <w:noProof w:val="0"/>
          <w:sz w:val="30"/>
          <w:szCs w:val="30"/>
        </w:rPr>
        <w:t xml:space="preserve"> – </w:t>
      </w:r>
      <w:proofErr w:type="spellStart"/>
      <w:r>
        <w:rPr>
          <w:rFonts w:asciiTheme="majorHAnsi" w:hAnsiTheme="majorHAnsi" w:cs="Times New Roman"/>
          <w:noProof w:val="0"/>
          <w:sz w:val="30"/>
          <w:szCs w:val="30"/>
        </w:rPr>
        <w:t>May</w:t>
      </w:r>
      <w:proofErr w:type="spellEnd"/>
      <w:r w:rsidR="000D35BB">
        <w:rPr>
          <w:rFonts w:asciiTheme="majorHAnsi" w:hAnsiTheme="majorHAnsi" w:cs="Times New Roman"/>
          <w:noProof w:val="0"/>
          <w:sz w:val="30"/>
          <w:szCs w:val="30"/>
        </w:rPr>
        <w:t xml:space="preserve"> – 201</w:t>
      </w:r>
      <w:r w:rsidR="00032E6B">
        <w:rPr>
          <w:rFonts w:asciiTheme="majorHAnsi" w:hAnsiTheme="majorHAnsi" w:cs="Times New Roman"/>
          <w:noProof w:val="0"/>
          <w:sz w:val="30"/>
          <w:szCs w:val="30"/>
        </w:rPr>
        <w:t>9</w:t>
      </w:r>
    </w:p>
    <w:p w14:paraId="1DEB0F5D" w14:textId="42A31FA1" w:rsidR="004B3D0E" w:rsidRDefault="004B3D0E">
      <w:pPr>
        <w:spacing w:after="200"/>
        <w:jc w:val="left"/>
        <w:rPr>
          <w:rFonts w:asciiTheme="majorHAnsi" w:hAnsiTheme="majorHAnsi"/>
          <w:b/>
          <w:bCs/>
          <w:noProof w:val="0"/>
          <w:sz w:val="32"/>
          <w:szCs w:val="32"/>
        </w:rPr>
      </w:pPr>
      <w:r>
        <w:rPr>
          <w:noProof w:val="0"/>
        </w:rPr>
        <w:lastRenderedPageBreak/>
        <w:br w:type="page"/>
      </w:r>
    </w:p>
    <w:p w14:paraId="064662A7" w14:textId="0F8D4194" w:rsidR="00DC3F91" w:rsidRPr="001727C3" w:rsidRDefault="004A2391" w:rsidP="00DC3F91">
      <w:pPr>
        <w:pStyle w:val="Ttulondice"/>
        <w:rPr>
          <w:noProof w:val="0"/>
        </w:rPr>
      </w:pPr>
      <w:r>
        <w:rPr>
          <w:noProof w:val="0"/>
        </w:rPr>
        <w:lastRenderedPageBreak/>
        <w:t>Index</w:t>
      </w:r>
    </w:p>
    <w:p w14:paraId="0E866B9A" w14:textId="295C2C3C" w:rsidR="00AB6EF8" w:rsidRDefault="00F55374">
      <w:pPr>
        <w:pStyle w:val="ndice1"/>
        <w:tabs>
          <w:tab w:val="left" w:pos="480"/>
          <w:tab w:val="right" w:leader="dot" w:pos="8494"/>
        </w:tabs>
        <w:rPr>
          <w:sz w:val="22"/>
          <w:szCs w:val="22"/>
          <w:lang w:eastAsia="pt-PT"/>
        </w:rPr>
      </w:pPr>
      <w:r w:rsidRPr="000D35BB">
        <w:rPr>
          <w:noProof w:val="0"/>
        </w:rPr>
        <w:fldChar w:fldCharType="begin"/>
      </w:r>
      <w:r w:rsidR="000D35BB">
        <w:rPr>
          <w:noProof w:val="0"/>
        </w:rPr>
        <w:instrText xml:space="preserve"> TOC \o "1-3" \h \z \u </w:instrText>
      </w:r>
      <w:r w:rsidRPr="000D35BB">
        <w:rPr>
          <w:noProof w:val="0"/>
        </w:rPr>
        <w:fldChar w:fldCharType="separate"/>
      </w:r>
      <w:hyperlink w:anchor="_Toc38750857" w:history="1">
        <w:r w:rsidR="00AB6EF8" w:rsidRPr="00B20AB3">
          <w:rPr>
            <w:rStyle w:val="Hiperligao"/>
          </w:rPr>
          <w:t>1.</w:t>
        </w:r>
        <w:r w:rsidR="00AB6EF8">
          <w:rPr>
            <w:sz w:val="22"/>
            <w:szCs w:val="22"/>
            <w:lang w:eastAsia="pt-PT"/>
          </w:rPr>
          <w:tab/>
        </w:r>
        <w:r w:rsidR="00AB6EF8" w:rsidRPr="00B20AB3">
          <w:rPr>
            <w:rStyle w:val="Hiperligao"/>
          </w:rPr>
          <w:t>Introduction</w:t>
        </w:r>
        <w:r w:rsidR="00AB6EF8">
          <w:rPr>
            <w:webHidden/>
          </w:rPr>
          <w:tab/>
        </w:r>
        <w:r w:rsidR="00AB6EF8">
          <w:rPr>
            <w:webHidden/>
          </w:rPr>
          <w:fldChar w:fldCharType="begin"/>
        </w:r>
        <w:r w:rsidR="00AB6EF8">
          <w:rPr>
            <w:webHidden/>
          </w:rPr>
          <w:instrText xml:space="preserve"> PAGEREF _Toc38750857 \h </w:instrText>
        </w:r>
        <w:r w:rsidR="00AB6EF8">
          <w:rPr>
            <w:webHidden/>
          </w:rPr>
        </w:r>
        <w:r w:rsidR="00AB6EF8">
          <w:rPr>
            <w:webHidden/>
          </w:rPr>
          <w:fldChar w:fldCharType="separate"/>
        </w:r>
        <w:r w:rsidR="00AB6EF8">
          <w:rPr>
            <w:webHidden/>
          </w:rPr>
          <w:t>8</w:t>
        </w:r>
        <w:r w:rsidR="00AB6EF8">
          <w:rPr>
            <w:webHidden/>
          </w:rPr>
          <w:fldChar w:fldCharType="end"/>
        </w:r>
      </w:hyperlink>
    </w:p>
    <w:p w14:paraId="55DA9BDB" w14:textId="615A2CA8" w:rsidR="00AB6EF8" w:rsidRDefault="00AB6EF8">
      <w:pPr>
        <w:pStyle w:val="ndice2"/>
        <w:tabs>
          <w:tab w:val="right" w:leader="dot" w:pos="8494"/>
        </w:tabs>
        <w:rPr>
          <w:sz w:val="22"/>
          <w:szCs w:val="22"/>
          <w:lang w:eastAsia="pt-PT"/>
        </w:rPr>
      </w:pPr>
      <w:hyperlink w:anchor="_Toc38750858" w:history="1">
        <w:r w:rsidRPr="00B20AB3">
          <w:rPr>
            <w:rStyle w:val="Hiperligao"/>
            <w:lang w:val="en-US"/>
          </w:rPr>
          <w:t>1.1. Outline</w:t>
        </w:r>
        <w:r>
          <w:rPr>
            <w:webHidden/>
          </w:rPr>
          <w:tab/>
        </w:r>
        <w:r>
          <w:rPr>
            <w:webHidden/>
          </w:rPr>
          <w:fldChar w:fldCharType="begin"/>
        </w:r>
        <w:r>
          <w:rPr>
            <w:webHidden/>
          </w:rPr>
          <w:instrText xml:space="preserve"> PAGEREF _Toc38750858 \h </w:instrText>
        </w:r>
        <w:r>
          <w:rPr>
            <w:webHidden/>
          </w:rPr>
        </w:r>
        <w:r>
          <w:rPr>
            <w:webHidden/>
          </w:rPr>
          <w:fldChar w:fldCharType="separate"/>
        </w:r>
        <w:r>
          <w:rPr>
            <w:webHidden/>
          </w:rPr>
          <w:t>10</w:t>
        </w:r>
        <w:r>
          <w:rPr>
            <w:webHidden/>
          </w:rPr>
          <w:fldChar w:fldCharType="end"/>
        </w:r>
      </w:hyperlink>
    </w:p>
    <w:p w14:paraId="3E9A0124" w14:textId="33164BD8" w:rsidR="00AB6EF8" w:rsidRDefault="00AB6EF8">
      <w:pPr>
        <w:pStyle w:val="ndice1"/>
        <w:tabs>
          <w:tab w:val="left" w:pos="480"/>
          <w:tab w:val="right" w:leader="dot" w:pos="8494"/>
        </w:tabs>
        <w:rPr>
          <w:sz w:val="22"/>
          <w:szCs w:val="22"/>
          <w:lang w:eastAsia="pt-PT"/>
        </w:rPr>
      </w:pPr>
      <w:hyperlink w:anchor="_Toc38750859" w:history="1">
        <w:r w:rsidRPr="00B20AB3">
          <w:rPr>
            <w:rStyle w:val="Hiperligao"/>
          </w:rPr>
          <w:t>2.</w:t>
        </w:r>
        <w:r>
          <w:rPr>
            <w:sz w:val="22"/>
            <w:szCs w:val="22"/>
            <w:lang w:eastAsia="pt-PT"/>
          </w:rPr>
          <w:tab/>
        </w:r>
        <w:r w:rsidRPr="00B20AB3">
          <w:rPr>
            <w:rStyle w:val="Hiperligao"/>
          </w:rPr>
          <w:t>Requirments</w:t>
        </w:r>
        <w:r>
          <w:rPr>
            <w:webHidden/>
          </w:rPr>
          <w:tab/>
        </w:r>
        <w:r>
          <w:rPr>
            <w:webHidden/>
          </w:rPr>
          <w:fldChar w:fldCharType="begin"/>
        </w:r>
        <w:r>
          <w:rPr>
            <w:webHidden/>
          </w:rPr>
          <w:instrText xml:space="preserve"> PAGEREF _Toc38750859 \h </w:instrText>
        </w:r>
        <w:r>
          <w:rPr>
            <w:webHidden/>
          </w:rPr>
        </w:r>
        <w:r>
          <w:rPr>
            <w:webHidden/>
          </w:rPr>
          <w:fldChar w:fldCharType="separate"/>
        </w:r>
        <w:r>
          <w:rPr>
            <w:webHidden/>
          </w:rPr>
          <w:t>11</w:t>
        </w:r>
        <w:r>
          <w:rPr>
            <w:webHidden/>
          </w:rPr>
          <w:fldChar w:fldCharType="end"/>
        </w:r>
      </w:hyperlink>
    </w:p>
    <w:p w14:paraId="352AA117" w14:textId="1594AE93" w:rsidR="00AB6EF8" w:rsidRDefault="00AB6EF8">
      <w:pPr>
        <w:pStyle w:val="ndice1"/>
        <w:tabs>
          <w:tab w:val="left" w:pos="480"/>
          <w:tab w:val="right" w:leader="dot" w:pos="8494"/>
        </w:tabs>
        <w:rPr>
          <w:sz w:val="22"/>
          <w:szCs w:val="22"/>
          <w:lang w:eastAsia="pt-PT"/>
        </w:rPr>
      </w:pPr>
      <w:hyperlink w:anchor="_Toc38750860" w:history="1">
        <w:r w:rsidRPr="00B20AB3">
          <w:rPr>
            <w:rStyle w:val="Hiperligao"/>
          </w:rPr>
          <w:t>3.</w:t>
        </w:r>
        <w:r>
          <w:rPr>
            <w:sz w:val="22"/>
            <w:szCs w:val="22"/>
            <w:lang w:eastAsia="pt-PT"/>
          </w:rPr>
          <w:tab/>
        </w:r>
        <w:r w:rsidRPr="00B20AB3">
          <w:rPr>
            <w:rStyle w:val="Hiperligao"/>
          </w:rPr>
          <w:t>Related work</w:t>
        </w:r>
        <w:r>
          <w:rPr>
            <w:webHidden/>
          </w:rPr>
          <w:tab/>
        </w:r>
        <w:r>
          <w:rPr>
            <w:webHidden/>
          </w:rPr>
          <w:fldChar w:fldCharType="begin"/>
        </w:r>
        <w:r>
          <w:rPr>
            <w:webHidden/>
          </w:rPr>
          <w:instrText xml:space="preserve"> PAGEREF _Toc38750860 \h </w:instrText>
        </w:r>
        <w:r>
          <w:rPr>
            <w:webHidden/>
          </w:rPr>
        </w:r>
        <w:r>
          <w:rPr>
            <w:webHidden/>
          </w:rPr>
          <w:fldChar w:fldCharType="separate"/>
        </w:r>
        <w:r>
          <w:rPr>
            <w:webHidden/>
          </w:rPr>
          <w:t>13</w:t>
        </w:r>
        <w:r>
          <w:rPr>
            <w:webHidden/>
          </w:rPr>
          <w:fldChar w:fldCharType="end"/>
        </w:r>
      </w:hyperlink>
    </w:p>
    <w:p w14:paraId="3F72AF1F" w14:textId="19ABBDF5" w:rsidR="00AB6EF8" w:rsidRDefault="00AB6EF8">
      <w:pPr>
        <w:pStyle w:val="ndice2"/>
        <w:tabs>
          <w:tab w:val="left" w:pos="880"/>
          <w:tab w:val="right" w:leader="dot" w:pos="8494"/>
        </w:tabs>
        <w:rPr>
          <w:sz w:val="22"/>
          <w:szCs w:val="22"/>
          <w:lang w:eastAsia="pt-PT"/>
        </w:rPr>
      </w:pPr>
      <w:hyperlink w:anchor="_Toc38750861" w:history="1">
        <w:r w:rsidRPr="00B20AB3">
          <w:rPr>
            <w:rStyle w:val="Hiperligao"/>
            <w:lang w:val="en-US"/>
          </w:rPr>
          <w:t>3.1.</w:t>
        </w:r>
        <w:r>
          <w:rPr>
            <w:sz w:val="22"/>
            <w:szCs w:val="22"/>
            <w:lang w:eastAsia="pt-PT"/>
          </w:rPr>
          <w:tab/>
        </w:r>
        <w:r w:rsidRPr="00B20AB3">
          <w:rPr>
            <w:rStyle w:val="Hiperligao"/>
            <w:lang w:val="en-US"/>
          </w:rPr>
          <w:t>AlgoExpert</w:t>
        </w:r>
        <w:r>
          <w:rPr>
            <w:webHidden/>
          </w:rPr>
          <w:tab/>
        </w:r>
        <w:r>
          <w:rPr>
            <w:webHidden/>
          </w:rPr>
          <w:fldChar w:fldCharType="begin"/>
        </w:r>
        <w:r>
          <w:rPr>
            <w:webHidden/>
          </w:rPr>
          <w:instrText xml:space="preserve"> PAGEREF _Toc38750861 \h </w:instrText>
        </w:r>
        <w:r>
          <w:rPr>
            <w:webHidden/>
          </w:rPr>
        </w:r>
        <w:r>
          <w:rPr>
            <w:webHidden/>
          </w:rPr>
          <w:fldChar w:fldCharType="separate"/>
        </w:r>
        <w:r>
          <w:rPr>
            <w:webHidden/>
          </w:rPr>
          <w:t>13</w:t>
        </w:r>
        <w:r>
          <w:rPr>
            <w:webHidden/>
          </w:rPr>
          <w:fldChar w:fldCharType="end"/>
        </w:r>
      </w:hyperlink>
    </w:p>
    <w:p w14:paraId="2DB501D8" w14:textId="626983A5" w:rsidR="00AB6EF8" w:rsidRDefault="00AB6EF8">
      <w:pPr>
        <w:pStyle w:val="ndice2"/>
        <w:tabs>
          <w:tab w:val="left" w:pos="880"/>
          <w:tab w:val="right" w:leader="dot" w:pos="8494"/>
        </w:tabs>
        <w:rPr>
          <w:sz w:val="22"/>
          <w:szCs w:val="22"/>
          <w:lang w:eastAsia="pt-PT"/>
        </w:rPr>
      </w:pPr>
      <w:hyperlink w:anchor="_Toc38750862" w:history="1">
        <w:r w:rsidRPr="00B20AB3">
          <w:rPr>
            <w:rStyle w:val="Hiperligao"/>
            <w:lang w:val="en-US"/>
          </w:rPr>
          <w:t>3.2.</w:t>
        </w:r>
        <w:r>
          <w:rPr>
            <w:sz w:val="22"/>
            <w:szCs w:val="22"/>
            <w:lang w:eastAsia="pt-PT"/>
          </w:rPr>
          <w:tab/>
        </w:r>
        <w:r w:rsidRPr="00B20AB3">
          <w:rPr>
            <w:rStyle w:val="Hiperligao"/>
            <w:lang w:val="en-US"/>
          </w:rPr>
          <w:t>HackerRank</w:t>
        </w:r>
        <w:r>
          <w:rPr>
            <w:webHidden/>
          </w:rPr>
          <w:tab/>
        </w:r>
        <w:r>
          <w:rPr>
            <w:webHidden/>
          </w:rPr>
          <w:fldChar w:fldCharType="begin"/>
        </w:r>
        <w:r>
          <w:rPr>
            <w:webHidden/>
          </w:rPr>
          <w:instrText xml:space="preserve"> PAGEREF _Toc38750862 \h </w:instrText>
        </w:r>
        <w:r>
          <w:rPr>
            <w:webHidden/>
          </w:rPr>
        </w:r>
        <w:r>
          <w:rPr>
            <w:webHidden/>
          </w:rPr>
          <w:fldChar w:fldCharType="separate"/>
        </w:r>
        <w:r>
          <w:rPr>
            <w:webHidden/>
          </w:rPr>
          <w:t>13</w:t>
        </w:r>
        <w:r>
          <w:rPr>
            <w:webHidden/>
          </w:rPr>
          <w:fldChar w:fldCharType="end"/>
        </w:r>
      </w:hyperlink>
    </w:p>
    <w:p w14:paraId="14147D2F" w14:textId="1B941C36" w:rsidR="00AB6EF8" w:rsidRDefault="00AB6EF8">
      <w:pPr>
        <w:pStyle w:val="ndice2"/>
        <w:tabs>
          <w:tab w:val="left" w:pos="880"/>
          <w:tab w:val="right" w:leader="dot" w:pos="8494"/>
        </w:tabs>
        <w:rPr>
          <w:sz w:val="22"/>
          <w:szCs w:val="22"/>
          <w:lang w:eastAsia="pt-PT"/>
        </w:rPr>
      </w:pPr>
      <w:hyperlink w:anchor="_Toc38750863" w:history="1">
        <w:r w:rsidRPr="00B20AB3">
          <w:rPr>
            <w:rStyle w:val="Hiperligao"/>
            <w:lang w:val="en-US"/>
          </w:rPr>
          <w:t>3.3.</w:t>
        </w:r>
        <w:r>
          <w:rPr>
            <w:sz w:val="22"/>
            <w:szCs w:val="22"/>
            <w:lang w:eastAsia="pt-PT"/>
          </w:rPr>
          <w:tab/>
        </w:r>
        <w:r w:rsidRPr="00B20AB3">
          <w:rPr>
            <w:rStyle w:val="Hiperligao"/>
            <w:lang w:val="en-US"/>
          </w:rPr>
          <w:t>LeetCode</w:t>
        </w:r>
        <w:r>
          <w:rPr>
            <w:webHidden/>
          </w:rPr>
          <w:tab/>
        </w:r>
        <w:r>
          <w:rPr>
            <w:webHidden/>
          </w:rPr>
          <w:fldChar w:fldCharType="begin"/>
        </w:r>
        <w:r>
          <w:rPr>
            <w:webHidden/>
          </w:rPr>
          <w:instrText xml:space="preserve"> PAGEREF _Toc38750863 \h </w:instrText>
        </w:r>
        <w:r>
          <w:rPr>
            <w:webHidden/>
          </w:rPr>
        </w:r>
        <w:r>
          <w:rPr>
            <w:webHidden/>
          </w:rPr>
          <w:fldChar w:fldCharType="separate"/>
        </w:r>
        <w:r>
          <w:rPr>
            <w:webHidden/>
          </w:rPr>
          <w:t>14</w:t>
        </w:r>
        <w:r>
          <w:rPr>
            <w:webHidden/>
          </w:rPr>
          <w:fldChar w:fldCharType="end"/>
        </w:r>
      </w:hyperlink>
    </w:p>
    <w:p w14:paraId="71133303" w14:textId="19958930" w:rsidR="00AB6EF8" w:rsidRDefault="00AB6EF8">
      <w:pPr>
        <w:pStyle w:val="ndice2"/>
        <w:tabs>
          <w:tab w:val="left" w:pos="880"/>
          <w:tab w:val="right" w:leader="dot" w:pos="8494"/>
        </w:tabs>
        <w:rPr>
          <w:sz w:val="22"/>
          <w:szCs w:val="22"/>
          <w:lang w:eastAsia="pt-PT"/>
        </w:rPr>
      </w:pPr>
      <w:hyperlink w:anchor="_Toc38750864" w:history="1">
        <w:r w:rsidRPr="00B20AB3">
          <w:rPr>
            <w:rStyle w:val="Hiperligao"/>
            <w:lang w:val="en-US"/>
          </w:rPr>
          <w:t>3.4.</w:t>
        </w:r>
        <w:r>
          <w:rPr>
            <w:sz w:val="22"/>
            <w:szCs w:val="22"/>
            <w:lang w:eastAsia="pt-PT"/>
          </w:rPr>
          <w:tab/>
        </w:r>
        <w:r w:rsidRPr="00B20AB3">
          <w:rPr>
            <w:rStyle w:val="Hiperligao"/>
            <w:lang w:val="en-US"/>
          </w:rPr>
          <w:t>Codewars</w:t>
        </w:r>
        <w:r>
          <w:rPr>
            <w:webHidden/>
          </w:rPr>
          <w:tab/>
        </w:r>
        <w:r>
          <w:rPr>
            <w:webHidden/>
          </w:rPr>
          <w:fldChar w:fldCharType="begin"/>
        </w:r>
        <w:r>
          <w:rPr>
            <w:webHidden/>
          </w:rPr>
          <w:instrText xml:space="preserve"> PAGEREF _Toc38750864 \h </w:instrText>
        </w:r>
        <w:r>
          <w:rPr>
            <w:webHidden/>
          </w:rPr>
        </w:r>
        <w:r>
          <w:rPr>
            <w:webHidden/>
          </w:rPr>
          <w:fldChar w:fldCharType="separate"/>
        </w:r>
        <w:r>
          <w:rPr>
            <w:webHidden/>
          </w:rPr>
          <w:t>14</w:t>
        </w:r>
        <w:r>
          <w:rPr>
            <w:webHidden/>
          </w:rPr>
          <w:fldChar w:fldCharType="end"/>
        </w:r>
      </w:hyperlink>
    </w:p>
    <w:p w14:paraId="0898EA1D" w14:textId="77EC559D" w:rsidR="00AB6EF8" w:rsidRDefault="00AB6EF8">
      <w:pPr>
        <w:pStyle w:val="ndice2"/>
        <w:tabs>
          <w:tab w:val="left" w:pos="880"/>
          <w:tab w:val="right" w:leader="dot" w:pos="8494"/>
        </w:tabs>
        <w:rPr>
          <w:sz w:val="22"/>
          <w:szCs w:val="22"/>
          <w:lang w:eastAsia="pt-PT"/>
        </w:rPr>
      </w:pPr>
      <w:hyperlink w:anchor="_Toc38750865" w:history="1">
        <w:r w:rsidRPr="00B20AB3">
          <w:rPr>
            <w:rStyle w:val="Hiperligao"/>
            <w:lang w:val="en-US"/>
          </w:rPr>
          <w:t>3.5.</w:t>
        </w:r>
        <w:r>
          <w:rPr>
            <w:sz w:val="22"/>
            <w:szCs w:val="22"/>
            <w:lang w:eastAsia="pt-PT"/>
          </w:rPr>
          <w:tab/>
        </w:r>
        <w:r w:rsidRPr="00B20AB3">
          <w:rPr>
            <w:rStyle w:val="Hiperligao"/>
            <w:lang w:val="en-US"/>
          </w:rPr>
          <w:t>CodeChef</w:t>
        </w:r>
        <w:r>
          <w:rPr>
            <w:webHidden/>
          </w:rPr>
          <w:tab/>
        </w:r>
        <w:r>
          <w:rPr>
            <w:webHidden/>
          </w:rPr>
          <w:fldChar w:fldCharType="begin"/>
        </w:r>
        <w:r>
          <w:rPr>
            <w:webHidden/>
          </w:rPr>
          <w:instrText xml:space="preserve"> PAGEREF _Toc38750865 \h </w:instrText>
        </w:r>
        <w:r>
          <w:rPr>
            <w:webHidden/>
          </w:rPr>
        </w:r>
        <w:r>
          <w:rPr>
            <w:webHidden/>
          </w:rPr>
          <w:fldChar w:fldCharType="separate"/>
        </w:r>
        <w:r>
          <w:rPr>
            <w:webHidden/>
          </w:rPr>
          <w:t>14</w:t>
        </w:r>
        <w:r>
          <w:rPr>
            <w:webHidden/>
          </w:rPr>
          <w:fldChar w:fldCharType="end"/>
        </w:r>
      </w:hyperlink>
    </w:p>
    <w:p w14:paraId="6D59FCED" w14:textId="4CEF8126" w:rsidR="00AB6EF8" w:rsidRDefault="00AB6EF8">
      <w:pPr>
        <w:pStyle w:val="ndice1"/>
        <w:tabs>
          <w:tab w:val="left" w:pos="480"/>
          <w:tab w:val="right" w:leader="dot" w:pos="8494"/>
        </w:tabs>
        <w:rPr>
          <w:sz w:val="22"/>
          <w:szCs w:val="22"/>
          <w:lang w:eastAsia="pt-PT"/>
        </w:rPr>
      </w:pPr>
      <w:hyperlink w:anchor="_Toc38750866" w:history="1">
        <w:r w:rsidRPr="00B20AB3">
          <w:rPr>
            <w:rStyle w:val="Hiperligao"/>
          </w:rPr>
          <w:t>4.</w:t>
        </w:r>
        <w:r>
          <w:rPr>
            <w:sz w:val="22"/>
            <w:szCs w:val="22"/>
            <w:lang w:eastAsia="pt-PT"/>
          </w:rPr>
          <w:tab/>
        </w:r>
        <w:r w:rsidRPr="00B20AB3">
          <w:rPr>
            <w:rStyle w:val="Hiperligao"/>
          </w:rPr>
          <w:t>Related Technologies</w:t>
        </w:r>
        <w:r>
          <w:rPr>
            <w:webHidden/>
          </w:rPr>
          <w:tab/>
        </w:r>
        <w:r>
          <w:rPr>
            <w:webHidden/>
          </w:rPr>
          <w:fldChar w:fldCharType="begin"/>
        </w:r>
        <w:r>
          <w:rPr>
            <w:webHidden/>
          </w:rPr>
          <w:instrText xml:space="preserve"> PAGEREF _Toc38750866 \h </w:instrText>
        </w:r>
        <w:r>
          <w:rPr>
            <w:webHidden/>
          </w:rPr>
        </w:r>
        <w:r>
          <w:rPr>
            <w:webHidden/>
          </w:rPr>
          <w:fldChar w:fldCharType="separate"/>
        </w:r>
        <w:r>
          <w:rPr>
            <w:webHidden/>
          </w:rPr>
          <w:t>17</w:t>
        </w:r>
        <w:r>
          <w:rPr>
            <w:webHidden/>
          </w:rPr>
          <w:fldChar w:fldCharType="end"/>
        </w:r>
      </w:hyperlink>
    </w:p>
    <w:p w14:paraId="3048F840" w14:textId="7598DC57" w:rsidR="00AB6EF8" w:rsidRDefault="00AB6EF8">
      <w:pPr>
        <w:pStyle w:val="ndice2"/>
        <w:tabs>
          <w:tab w:val="right" w:leader="dot" w:pos="8494"/>
        </w:tabs>
        <w:rPr>
          <w:sz w:val="22"/>
          <w:szCs w:val="22"/>
          <w:lang w:eastAsia="pt-PT"/>
        </w:rPr>
      </w:pPr>
      <w:hyperlink w:anchor="_Toc38750867" w:history="1">
        <w:r w:rsidRPr="00B20AB3">
          <w:rPr>
            <w:rStyle w:val="Hiperligao"/>
            <w:lang w:val="en-US"/>
          </w:rPr>
          <w:t>4.1. React</w:t>
        </w:r>
        <w:r>
          <w:rPr>
            <w:webHidden/>
          </w:rPr>
          <w:tab/>
        </w:r>
        <w:r>
          <w:rPr>
            <w:webHidden/>
          </w:rPr>
          <w:fldChar w:fldCharType="begin"/>
        </w:r>
        <w:r>
          <w:rPr>
            <w:webHidden/>
          </w:rPr>
          <w:instrText xml:space="preserve"> PAGEREF _Toc38750867 \h </w:instrText>
        </w:r>
        <w:r>
          <w:rPr>
            <w:webHidden/>
          </w:rPr>
        </w:r>
        <w:r>
          <w:rPr>
            <w:webHidden/>
          </w:rPr>
          <w:fldChar w:fldCharType="separate"/>
        </w:r>
        <w:r>
          <w:rPr>
            <w:webHidden/>
          </w:rPr>
          <w:t>17</w:t>
        </w:r>
        <w:r>
          <w:rPr>
            <w:webHidden/>
          </w:rPr>
          <w:fldChar w:fldCharType="end"/>
        </w:r>
      </w:hyperlink>
    </w:p>
    <w:p w14:paraId="7A68754E" w14:textId="5170B141" w:rsidR="00AB6EF8" w:rsidRDefault="00AB6EF8">
      <w:pPr>
        <w:pStyle w:val="ndice2"/>
        <w:tabs>
          <w:tab w:val="right" w:leader="dot" w:pos="8494"/>
        </w:tabs>
        <w:rPr>
          <w:sz w:val="22"/>
          <w:szCs w:val="22"/>
          <w:lang w:eastAsia="pt-PT"/>
        </w:rPr>
      </w:pPr>
      <w:hyperlink w:anchor="_Toc38750868" w:history="1">
        <w:r w:rsidRPr="00B20AB3">
          <w:rPr>
            <w:rStyle w:val="Hiperligao"/>
            <w:lang w:val="en-US"/>
          </w:rPr>
          <w:t>4.2. Spring</w:t>
        </w:r>
        <w:r>
          <w:rPr>
            <w:webHidden/>
          </w:rPr>
          <w:tab/>
        </w:r>
        <w:r>
          <w:rPr>
            <w:webHidden/>
          </w:rPr>
          <w:fldChar w:fldCharType="begin"/>
        </w:r>
        <w:r>
          <w:rPr>
            <w:webHidden/>
          </w:rPr>
          <w:instrText xml:space="preserve"> PAGEREF _Toc38750868 \h </w:instrText>
        </w:r>
        <w:r>
          <w:rPr>
            <w:webHidden/>
          </w:rPr>
        </w:r>
        <w:r>
          <w:rPr>
            <w:webHidden/>
          </w:rPr>
          <w:fldChar w:fldCharType="separate"/>
        </w:r>
        <w:r>
          <w:rPr>
            <w:webHidden/>
          </w:rPr>
          <w:t>17</w:t>
        </w:r>
        <w:r>
          <w:rPr>
            <w:webHidden/>
          </w:rPr>
          <w:fldChar w:fldCharType="end"/>
        </w:r>
      </w:hyperlink>
    </w:p>
    <w:p w14:paraId="14692B2C" w14:textId="0C4EEF41" w:rsidR="00AB6EF8" w:rsidRDefault="00AB6EF8">
      <w:pPr>
        <w:pStyle w:val="ndice3"/>
        <w:tabs>
          <w:tab w:val="right" w:leader="dot" w:pos="8494"/>
        </w:tabs>
        <w:rPr>
          <w:sz w:val="22"/>
          <w:szCs w:val="22"/>
          <w:lang w:eastAsia="pt-PT"/>
        </w:rPr>
      </w:pPr>
      <w:hyperlink w:anchor="_Toc38750869" w:history="1">
        <w:r w:rsidRPr="00B20AB3">
          <w:rPr>
            <w:rStyle w:val="Hiperligao"/>
            <w:lang w:val="en-GB"/>
          </w:rPr>
          <w:t>4.</w:t>
        </w:r>
        <w:r w:rsidRPr="00B20AB3">
          <w:rPr>
            <w:rStyle w:val="Hiperligao"/>
          </w:rPr>
          <w:t>2.1. Spring Boot</w:t>
        </w:r>
        <w:r>
          <w:rPr>
            <w:webHidden/>
          </w:rPr>
          <w:tab/>
        </w:r>
        <w:r>
          <w:rPr>
            <w:webHidden/>
          </w:rPr>
          <w:fldChar w:fldCharType="begin"/>
        </w:r>
        <w:r>
          <w:rPr>
            <w:webHidden/>
          </w:rPr>
          <w:instrText xml:space="preserve"> PAGEREF _Toc38750869 \h </w:instrText>
        </w:r>
        <w:r>
          <w:rPr>
            <w:webHidden/>
          </w:rPr>
        </w:r>
        <w:r>
          <w:rPr>
            <w:webHidden/>
          </w:rPr>
          <w:fldChar w:fldCharType="separate"/>
        </w:r>
        <w:r>
          <w:rPr>
            <w:webHidden/>
          </w:rPr>
          <w:t>18</w:t>
        </w:r>
        <w:r>
          <w:rPr>
            <w:webHidden/>
          </w:rPr>
          <w:fldChar w:fldCharType="end"/>
        </w:r>
      </w:hyperlink>
    </w:p>
    <w:p w14:paraId="21A9F7F3" w14:textId="02AFF07B" w:rsidR="00AB6EF8" w:rsidRDefault="00AB6EF8">
      <w:pPr>
        <w:pStyle w:val="ndice3"/>
        <w:tabs>
          <w:tab w:val="right" w:leader="dot" w:pos="8494"/>
        </w:tabs>
        <w:rPr>
          <w:sz w:val="22"/>
          <w:szCs w:val="22"/>
          <w:lang w:eastAsia="pt-PT"/>
        </w:rPr>
      </w:pPr>
      <w:hyperlink w:anchor="_Toc38750870" w:history="1">
        <w:r w:rsidRPr="00B20AB3">
          <w:rPr>
            <w:rStyle w:val="Hiperligao"/>
            <w:lang w:val="en-GB"/>
          </w:rPr>
          <w:t>4.2.2. Spring Security</w:t>
        </w:r>
        <w:r>
          <w:rPr>
            <w:webHidden/>
          </w:rPr>
          <w:tab/>
        </w:r>
        <w:r>
          <w:rPr>
            <w:webHidden/>
          </w:rPr>
          <w:fldChar w:fldCharType="begin"/>
        </w:r>
        <w:r>
          <w:rPr>
            <w:webHidden/>
          </w:rPr>
          <w:instrText xml:space="preserve"> PAGEREF _Toc38750870 \h </w:instrText>
        </w:r>
        <w:r>
          <w:rPr>
            <w:webHidden/>
          </w:rPr>
        </w:r>
        <w:r>
          <w:rPr>
            <w:webHidden/>
          </w:rPr>
          <w:fldChar w:fldCharType="separate"/>
        </w:r>
        <w:r>
          <w:rPr>
            <w:webHidden/>
          </w:rPr>
          <w:t>18</w:t>
        </w:r>
        <w:r>
          <w:rPr>
            <w:webHidden/>
          </w:rPr>
          <w:fldChar w:fldCharType="end"/>
        </w:r>
      </w:hyperlink>
    </w:p>
    <w:p w14:paraId="1099EB43" w14:textId="34041E6B" w:rsidR="00AB6EF8" w:rsidRDefault="00AB6EF8">
      <w:pPr>
        <w:pStyle w:val="ndice2"/>
        <w:tabs>
          <w:tab w:val="right" w:leader="dot" w:pos="8494"/>
        </w:tabs>
        <w:rPr>
          <w:sz w:val="22"/>
          <w:szCs w:val="22"/>
          <w:lang w:eastAsia="pt-PT"/>
        </w:rPr>
      </w:pPr>
      <w:hyperlink w:anchor="_Toc38750871" w:history="1">
        <w:r w:rsidRPr="00B20AB3">
          <w:rPr>
            <w:rStyle w:val="Hiperligao"/>
            <w:lang w:val="en-US"/>
          </w:rPr>
          <w:t>4.3. Docker</w:t>
        </w:r>
        <w:r>
          <w:rPr>
            <w:webHidden/>
          </w:rPr>
          <w:tab/>
        </w:r>
        <w:r>
          <w:rPr>
            <w:webHidden/>
          </w:rPr>
          <w:fldChar w:fldCharType="begin"/>
        </w:r>
        <w:r>
          <w:rPr>
            <w:webHidden/>
          </w:rPr>
          <w:instrText xml:space="preserve"> PAGEREF _Toc38750871 \h </w:instrText>
        </w:r>
        <w:r>
          <w:rPr>
            <w:webHidden/>
          </w:rPr>
        </w:r>
        <w:r>
          <w:rPr>
            <w:webHidden/>
          </w:rPr>
          <w:fldChar w:fldCharType="separate"/>
        </w:r>
        <w:r>
          <w:rPr>
            <w:webHidden/>
          </w:rPr>
          <w:t>18</w:t>
        </w:r>
        <w:r>
          <w:rPr>
            <w:webHidden/>
          </w:rPr>
          <w:fldChar w:fldCharType="end"/>
        </w:r>
      </w:hyperlink>
    </w:p>
    <w:p w14:paraId="7BE335D7" w14:textId="7640814F" w:rsidR="00AB6EF8" w:rsidRDefault="00AB6EF8">
      <w:pPr>
        <w:pStyle w:val="ndice2"/>
        <w:tabs>
          <w:tab w:val="right" w:leader="dot" w:pos="8494"/>
        </w:tabs>
        <w:rPr>
          <w:sz w:val="22"/>
          <w:szCs w:val="22"/>
          <w:lang w:eastAsia="pt-PT"/>
        </w:rPr>
      </w:pPr>
      <w:hyperlink w:anchor="_Toc38750872" w:history="1">
        <w:r w:rsidRPr="00B20AB3">
          <w:rPr>
            <w:rStyle w:val="Hiperligao"/>
            <w:lang w:val="en-US"/>
          </w:rPr>
          <w:t>4.4. Swagger</w:t>
        </w:r>
        <w:r>
          <w:rPr>
            <w:webHidden/>
          </w:rPr>
          <w:tab/>
        </w:r>
        <w:r>
          <w:rPr>
            <w:webHidden/>
          </w:rPr>
          <w:fldChar w:fldCharType="begin"/>
        </w:r>
        <w:r>
          <w:rPr>
            <w:webHidden/>
          </w:rPr>
          <w:instrText xml:space="preserve"> PAGEREF _Toc38750872 \h </w:instrText>
        </w:r>
        <w:r>
          <w:rPr>
            <w:webHidden/>
          </w:rPr>
        </w:r>
        <w:r>
          <w:rPr>
            <w:webHidden/>
          </w:rPr>
          <w:fldChar w:fldCharType="separate"/>
        </w:r>
        <w:r>
          <w:rPr>
            <w:webHidden/>
          </w:rPr>
          <w:t>19</w:t>
        </w:r>
        <w:r>
          <w:rPr>
            <w:webHidden/>
          </w:rPr>
          <w:fldChar w:fldCharType="end"/>
        </w:r>
      </w:hyperlink>
    </w:p>
    <w:p w14:paraId="56956467" w14:textId="1DC9B779" w:rsidR="00AB6EF8" w:rsidRDefault="00AB6EF8">
      <w:pPr>
        <w:pStyle w:val="ndice1"/>
        <w:tabs>
          <w:tab w:val="left" w:pos="480"/>
          <w:tab w:val="right" w:leader="dot" w:pos="8494"/>
        </w:tabs>
        <w:rPr>
          <w:sz w:val="22"/>
          <w:szCs w:val="22"/>
          <w:lang w:eastAsia="pt-PT"/>
        </w:rPr>
      </w:pPr>
      <w:hyperlink w:anchor="_Toc38750873" w:history="1">
        <w:r w:rsidRPr="00B20AB3">
          <w:rPr>
            <w:rStyle w:val="Hiperligao"/>
          </w:rPr>
          <w:t>5.</w:t>
        </w:r>
        <w:r>
          <w:rPr>
            <w:sz w:val="22"/>
            <w:szCs w:val="22"/>
            <w:lang w:eastAsia="pt-PT"/>
          </w:rPr>
          <w:tab/>
        </w:r>
        <w:r w:rsidRPr="00B20AB3">
          <w:rPr>
            <w:rStyle w:val="Hiperligao"/>
          </w:rPr>
          <w:t>Arquitecture</w:t>
        </w:r>
        <w:r>
          <w:rPr>
            <w:webHidden/>
          </w:rPr>
          <w:tab/>
        </w:r>
        <w:r>
          <w:rPr>
            <w:webHidden/>
          </w:rPr>
          <w:fldChar w:fldCharType="begin"/>
        </w:r>
        <w:r>
          <w:rPr>
            <w:webHidden/>
          </w:rPr>
          <w:instrText xml:space="preserve"> PAGEREF _Toc38750873 \h </w:instrText>
        </w:r>
        <w:r>
          <w:rPr>
            <w:webHidden/>
          </w:rPr>
        </w:r>
        <w:r>
          <w:rPr>
            <w:webHidden/>
          </w:rPr>
          <w:fldChar w:fldCharType="separate"/>
        </w:r>
        <w:r>
          <w:rPr>
            <w:webHidden/>
          </w:rPr>
          <w:t>21</w:t>
        </w:r>
        <w:r>
          <w:rPr>
            <w:webHidden/>
          </w:rPr>
          <w:fldChar w:fldCharType="end"/>
        </w:r>
      </w:hyperlink>
    </w:p>
    <w:p w14:paraId="3C39A174" w14:textId="0430282F" w:rsidR="00AB6EF8" w:rsidRDefault="00AB6EF8">
      <w:pPr>
        <w:pStyle w:val="ndice2"/>
        <w:tabs>
          <w:tab w:val="right" w:leader="dot" w:pos="8494"/>
        </w:tabs>
        <w:rPr>
          <w:sz w:val="22"/>
          <w:szCs w:val="22"/>
          <w:lang w:eastAsia="pt-PT"/>
        </w:rPr>
      </w:pPr>
      <w:hyperlink w:anchor="_Toc38750874" w:history="1">
        <w:r w:rsidRPr="00B20AB3">
          <w:rPr>
            <w:rStyle w:val="Hiperligao"/>
            <w:lang w:val="en-US"/>
          </w:rPr>
          <w:t>5.1. Front end</w:t>
        </w:r>
        <w:r>
          <w:rPr>
            <w:webHidden/>
          </w:rPr>
          <w:tab/>
        </w:r>
        <w:r>
          <w:rPr>
            <w:webHidden/>
          </w:rPr>
          <w:fldChar w:fldCharType="begin"/>
        </w:r>
        <w:r>
          <w:rPr>
            <w:webHidden/>
          </w:rPr>
          <w:instrText xml:space="preserve"> PAGEREF _Toc38750874 \h </w:instrText>
        </w:r>
        <w:r>
          <w:rPr>
            <w:webHidden/>
          </w:rPr>
        </w:r>
        <w:r>
          <w:rPr>
            <w:webHidden/>
          </w:rPr>
          <w:fldChar w:fldCharType="separate"/>
        </w:r>
        <w:r>
          <w:rPr>
            <w:webHidden/>
          </w:rPr>
          <w:t>21</w:t>
        </w:r>
        <w:r>
          <w:rPr>
            <w:webHidden/>
          </w:rPr>
          <w:fldChar w:fldCharType="end"/>
        </w:r>
      </w:hyperlink>
    </w:p>
    <w:p w14:paraId="09F3B769" w14:textId="21D8965A" w:rsidR="00AB6EF8" w:rsidRDefault="00AB6EF8">
      <w:pPr>
        <w:pStyle w:val="ndice3"/>
        <w:tabs>
          <w:tab w:val="right" w:leader="dot" w:pos="8494"/>
        </w:tabs>
        <w:rPr>
          <w:sz w:val="22"/>
          <w:szCs w:val="22"/>
          <w:lang w:eastAsia="pt-PT"/>
        </w:rPr>
      </w:pPr>
      <w:hyperlink w:anchor="_Toc38750875" w:history="1">
        <w:r w:rsidRPr="00B20AB3">
          <w:rPr>
            <w:rStyle w:val="Hiperligao"/>
            <w:lang w:val="en-GB"/>
          </w:rPr>
          <w:t>5.4.1. Java &amp; Kotlin</w:t>
        </w:r>
        <w:r>
          <w:rPr>
            <w:webHidden/>
          </w:rPr>
          <w:tab/>
        </w:r>
        <w:r>
          <w:rPr>
            <w:webHidden/>
          </w:rPr>
          <w:fldChar w:fldCharType="begin"/>
        </w:r>
        <w:r>
          <w:rPr>
            <w:webHidden/>
          </w:rPr>
          <w:instrText xml:space="preserve"> PAGEREF _Toc38750875 \h </w:instrText>
        </w:r>
        <w:r>
          <w:rPr>
            <w:webHidden/>
          </w:rPr>
        </w:r>
        <w:r>
          <w:rPr>
            <w:webHidden/>
          </w:rPr>
          <w:fldChar w:fldCharType="separate"/>
        </w:r>
        <w:r>
          <w:rPr>
            <w:webHidden/>
          </w:rPr>
          <w:t>25</w:t>
        </w:r>
        <w:r>
          <w:rPr>
            <w:webHidden/>
          </w:rPr>
          <w:fldChar w:fldCharType="end"/>
        </w:r>
      </w:hyperlink>
    </w:p>
    <w:p w14:paraId="65CFE992" w14:textId="222F62DF" w:rsidR="00AB6EF8" w:rsidRDefault="00AB6EF8">
      <w:pPr>
        <w:pStyle w:val="ndice1"/>
        <w:tabs>
          <w:tab w:val="left" w:pos="480"/>
          <w:tab w:val="right" w:leader="dot" w:pos="8494"/>
        </w:tabs>
        <w:rPr>
          <w:sz w:val="22"/>
          <w:szCs w:val="22"/>
          <w:lang w:eastAsia="pt-PT"/>
        </w:rPr>
      </w:pPr>
      <w:hyperlink w:anchor="_Toc38750876" w:history="1">
        <w:r w:rsidRPr="00B20AB3">
          <w:rPr>
            <w:rStyle w:val="Hiperligao"/>
          </w:rPr>
          <w:t>6.</w:t>
        </w:r>
        <w:r>
          <w:rPr>
            <w:sz w:val="22"/>
            <w:szCs w:val="22"/>
            <w:lang w:eastAsia="pt-PT"/>
          </w:rPr>
          <w:tab/>
        </w:r>
        <w:r w:rsidRPr="00B20AB3">
          <w:rPr>
            <w:rStyle w:val="Hiperligao"/>
          </w:rPr>
          <w:t>Project progress</w:t>
        </w:r>
        <w:r>
          <w:rPr>
            <w:webHidden/>
          </w:rPr>
          <w:tab/>
        </w:r>
        <w:r>
          <w:rPr>
            <w:webHidden/>
          </w:rPr>
          <w:fldChar w:fldCharType="begin"/>
        </w:r>
        <w:r>
          <w:rPr>
            <w:webHidden/>
          </w:rPr>
          <w:instrText xml:space="preserve"> PAGEREF _Toc38750876 \h </w:instrText>
        </w:r>
        <w:r>
          <w:rPr>
            <w:webHidden/>
          </w:rPr>
        </w:r>
        <w:r>
          <w:rPr>
            <w:webHidden/>
          </w:rPr>
          <w:fldChar w:fldCharType="separate"/>
        </w:r>
        <w:r>
          <w:rPr>
            <w:webHidden/>
          </w:rPr>
          <w:t>26</w:t>
        </w:r>
        <w:r>
          <w:rPr>
            <w:webHidden/>
          </w:rPr>
          <w:fldChar w:fldCharType="end"/>
        </w:r>
      </w:hyperlink>
    </w:p>
    <w:p w14:paraId="7440693E" w14:textId="33C9F83F" w:rsidR="00AB6EF8" w:rsidRDefault="00AB6EF8">
      <w:pPr>
        <w:pStyle w:val="ndice1"/>
        <w:tabs>
          <w:tab w:val="left" w:pos="480"/>
          <w:tab w:val="right" w:leader="dot" w:pos="8494"/>
        </w:tabs>
        <w:rPr>
          <w:sz w:val="22"/>
          <w:szCs w:val="22"/>
          <w:lang w:eastAsia="pt-PT"/>
        </w:rPr>
      </w:pPr>
      <w:hyperlink w:anchor="_Toc38750877" w:history="1">
        <w:r w:rsidRPr="00B20AB3">
          <w:rPr>
            <w:rStyle w:val="Hiperligao"/>
          </w:rPr>
          <w:t>7.</w:t>
        </w:r>
        <w:r>
          <w:rPr>
            <w:sz w:val="22"/>
            <w:szCs w:val="22"/>
            <w:lang w:eastAsia="pt-PT"/>
          </w:rPr>
          <w:tab/>
        </w:r>
        <w:r w:rsidRPr="00B20AB3">
          <w:rPr>
            <w:rStyle w:val="Hiperligao"/>
          </w:rPr>
          <w:t>Lexicon</w:t>
        </w:r>
        <w:r>
          <w:rPr>
            <w:webHidden/>
          </w:rPr>
          <w:tab/>
        </w:r>
        <w:r>
          <w:rPr>
            <w:webHidden/>
          </w:rPr>
          <w:fldChar w:fldCharType="begin"/>
        </w:r>
        <w:r>
          <w:rPr>
            <w:webHidden/>
          </w:rPr>
          <w:instrText xml:space="preserve"> PAGEREF _Toc38750877 \h </w:instrText>
        </w:r>
        <w:r>
          <w:rPr>
            <w:webHidden/>
          </w:rPr>
        </w:r>
        <w:r>
          <w:rPr>
            <w:webHidden/>
          </w:rPr>
          <w:fldChar w:fldCharType="separate"/>
        </w:r>
        <w:r>
          <w:rPr>
            <w:webHidden/>
          </w:rPr>
          <w:t>28</w:t>
        </w:r>
        <w:r>
          <w:rPr>
            <w:webHidden/>
          </w:rPr>
          <w:fldChar w:fldCharType="end"/>
        </w:r>
      </w:hyperlink>
    </w:p>
    <w:p w14:paraId="66125C3E" w14:textId="37D20718" w:rsidR="00AB6EF8" w:rsidRDefault="00AB6EF8">
      <w:pPr>
        <w:pStyle w:val="ndice1"/>
        <w:tabs>
          <w:tab w:val="left" w:pos="480"/>
          <w:tab w:val="right" w:leader="dot" w:pos="8494"/>
        </w:tabs>
        <w:rPr>
          <w:sz w:val="22"/>
          <w:szCs w:val="22"/>
          <w:lang w:eastAsia="pt-PT"/>
        </w:rPr>
      </w:pPr>
      <w:hyperlink w:anchor="_Toc38750878" w:history="1">
        <w:r w:rsidRPr="00B20AB3">
          <w:rPr>
            <w:rStyle w:val="Hiperligao"/>
          </w:rPr>
          <w:t>8.</w:t>
        </w:r>
        <w:r>
          <w:rPr>
            <w:sz w:val="22"/>
            <w:szCs w:val="22"/>
            <w:lang w:eastAsia="pt-PT"/>
          </w:rPr>
          <w:tab/>
        </w:r>
        <w:r w:rsidRPr="00B20AB3">
          <w:rPr>
            <w:rStyle w:val="Hiperligao"/>
          </w:rPr>
          <w:t>References</w:t>
        </w:r>
        <w:r>
          <w:rPr>
            <w:webHidden/>
          </w:rPr>
          <w:tab/>
        </w:r>
        <w:r>
          <w:rPr>
            <w:webHidden/>
          </w:rPr>
          <w:fldChar w:fldCharType="begin"/>
        </w:r>
        <w:r>
          <w:rPr>
            <w:webHidden/>
          </w:rPr>
          <w:instrText xml:space="preserve"> PAGEREF _Toc38750878 \h </w:instrText>
        </w:r>
        <w:r>
          <w:rPr>
            <w:webHidden/>
          </w:rPr>
        </w:r>
        <w:r>
          <w:rPr>
            <w:webHidden/>
          </w:rPr>
          <w:fldChar w:fldCharType="separate"/>
        </w:r>
        <w:r>
          <w:rPr>
            <w:webHidden/>
          </w:rPr>
          <w:t>30</w:t>
        </w:r>
        <w:r>
          <w:rPr>
            <w:webHidden/>
          </w:rPr>
          <w:fldChar w:fldCharType="end"/>
        </w:r>
      </w:hyperlink>
    </w:p>
    <w:p w14:paraId="18D8F943" w14:textId="6969A5F1" w:rsidR="00FB4304" w:rsidRPr="001727C3" w:rsidRDefault="00F55374" w:rsidP="00184925">
      <w:pPr>
        <w:rPr>
          <w:noProof w:val="0"/>
        </w:rPr>
      </w:pPr>
      <w:r w:rsidRPr="000D35BB">
        <w:rPr>
          <w:noProof w:val="0"/>
        </w:rPr>
        <w:fldChar w:fldCharType="end"/>
      </w:r>
    </w:p>
    <w:p w14:paraId="56DF476B" w14:textId="77777777" w:rsidR="00FB4304" w:rsidRPr="001727C3" w:rsidRDefault="000D35BB">
      <w:pPr>
        <w:rPr>
          <w:noProof w:val="0"/>
        </w:rPr>
      </w:pPr>
      <w:r w:rsidRPr="000D35BB">
        <w:rPr>
          <w:noProof w:val="0"/>
        </w:rPr>
        <w:br w:type="page"/>
      </w:r>
    </w:p>
    <w:p w14:paraId="757EEF0F" w14:textId="77777777" w:rsidR="00384807" w:rsidRDefault="00384807">
      <w:pPr>
        <w:spacing w:after="200"/>
        <w:jc w:val="left"/>
        <w:rPr>
          <w:rFonts w:asciiTheme="majorHAnsi" w:hAnsiTheme="majorHAnsi"/>
          <w:b/>
          <w:bCs/>
          <w:noProof w:val="0"/>
          <w:sz w:val="32"/>
          <w:szCs w:val="32"/>
        </w:rPr>
      </w:pPr>
      <w:bookmarkStart w:id="0" w:name="_Hlk527280685"/>
      <w:r>
        <w:rPr>
          <w:noProof w:val="0"/>
        </w:rPr>
        <w:lastRenderedPageBreak/>
        <w:br w:type="page"/>
      </w:r>
    </w:p>
    <w:p w14:paraId="4EC3CA08" w14:textId="40486793" w:rsidR="00DE7218" w:rsidRPr="001727C3" w:rsidRDefault="004A2391" w:rsidP="0019106B">
      <w:pPr>
        <w:pStyle w:val="Ttulondice"/>
        <w:rPr>
          <w:noProof w:val="0"/>
        </w:rPr>
      </w:pPr>
      <w:proofErr w:type="spellStart"/>
      <w:r>
        <w:rPr>
          <w:noProof w:val="0"/>
        </w:rPr>
        <w:lastRenderedPageBreak/>
        <w:t>List</w:t>
      </w:r>
      <w:proofErr w:type="spellEnd"/>
      <w:r>
        <w:rPr>
          <w:noProof w:val="0"/>
        </w:rPr>
        <w:t xml:space="preserve"> </w:t>
      </w:r>
      <w:proofErr w:type="spellStart"/>
      <w:proofErr w:type="gramStart"/>
      <w:r>
        <w:rPr>
          <w:noProof w:val="0"/>
        </w:rPr>
        <w:t>of</w:t>
      </w:r>
      <w:proofErr w:type="spellEnd"/>
      <w:r>
        <w:rPr>
          <w:noProof w:val="0"/>
        </w:rPr>
        <w:t xml:space="preserve"> Figures</w:t>
      </w:r>
      <w:proofErr w:type="gramEnd"/>
    </w:p>
    <w:bookmarkEnd w:id="0"/>
    <w:p w14:paraId="04A41232" w14:textId="59DA5AB0" w:rsidR="00050398" w:rsidRDefault="001A3F32">
      <w:pPr>
        <w:pStyle w:val="ndicedeilustraes"/>
        <w:tabs>
          <w:tab w:val="right" w:leader="dot" w:pos="8494"/>
        </w:tabs>
        <w:rPr>
          <w:sz w:val="22"/>
          <w:szCs w:val="22"/>
          <w:lang w:eastAsia="pt-PT"/>
        </w:rPr>
      </w:pPr>
      <w:r>
        <w:rPr>
          <w:noProof w:val="0"/>
        </w:rPr>
        <w:fldChar w:fldCharType="begin"/>
      </w:r>
      <w:r>
        <w:rPr>
          <w:noProof w:val="0"/>
        </w:rPr>
        <w:instrText xml:space="preserve"> TOC \h \z \c "Figure" </w:instrText>
      </w:r>
      <w:r>
        <w:rPr>
          <w:noProof w:val="0"/>
        </w:rPr>
        <w:fldChar w:fldCharType="separate"/>
      </w:r>
      <w:hyperlink w:anchor="_Toc38750297" w:history="1">
        <w:r w:rsidR="00050398" w:rsidRPr="00293CBB">
          <w:rPr>
            <w:rStyle w:val="Hiperligao"/>
            <w:lang w:val="en-US"/>
          </w:rPr>
          <w:t>Figure 1 – Project Modules interactions</w:t>
        </w:r>
        <w:r w:rsidR="00050398">
          <w:rPr>
            <w:webHidden/>
          </w:rPr>
          <w:tab/>
        </w:r>
        <w:r w:rsidR="00050398">
          <w:rPr>
            <w:webHidden/>
          </w:rPr>
          <w:fldChar w:fldCharType="begin"/>
        </w:r>
        <w:r w:rsidR="00050398">
          <w:rPr>
            <w:webHidden/>
          </w:rPr>
          <w:instrText xml:space="preserve"> PAGEREF _Toc38750297 \h </w:instrText>
        </w:r>
        <w:r w:rsidR="00050398">
          <w:rPr>
            <w:webHidden/>
          </w:rPr>
        </w:r>
        <w:r w:rsidR="00050398">
          <w:rPr>
            <w:webHidden/>
          </w:rPr>
          <w:fldChar w:fldCharType="separate"/>
        </w:r>
        <w:r w:rsidR="00050398">
          <w:rPr>
            <w:webHidden/>
          </w:rPr>
          <w:t>22</w:t>
        </w:r>
        <w:r w:rsidR="00050398">
          <w:rPr>
            <w:webHidden/>
          </w:rPr>
          <w:fldChar w:fldCharType="end"/>
        </w:r>
      </w:hyperlink>
    </w:p>
    <w:p w14:paraId="255AC216" w14:textId="1B0D4C53" w:rsidR="00050398" w:rsidRDefault="00050398">
      <w:pPr>
        <w:pStyle w:val="ndicedeilustraes"/>
        <w:tabs>
          <w:tab w:val="right" w:leader="dot" w:pos="8494"/>
        </w:tabs>
        <w:rPr>
          <w:sz w:val="22"/>
          <w:szCs w:val="22"/>
          <w:lang w:eastAsia="pt-PT"/>
        </w:rPr>
      </w:pPr>
      <w:hyperlink w:anchor="_Toc38750298" w:history="1">
        <w:r w:rsidRPr="00293CBB">
          <w:rPr>
            <w:rStyle w:val="Hiperligao"/>
            <w:lang w:val="en-US"/>
          </w:rPr>
          <w:t>Figure 2 – Detailed view of Services Module including DB</w:t>
        </w:r>
        <w:r>
          <w:rPr>
            <w:webHidden/>
          </w:rPr>
          <w:tab/>
        </w:r>
        <w:r>
          <w:rPr>
            <w:webHidden/>
          </w:rPr>
          <w:fldChar w:fldCharType="begin"/>
        </w:r>
        <w:r>
          <w:rPr>
            <w:webHidden/>
          </w:rPr>
          <w:instrText xml:space="preserve"> PAGEREF _Toc38750298 \h </w:instrText>
        </w:r>
        <w:r>
          <w:rPr>
            <w:webHidden/>
          </w:rPr>
        </w:r>
        <w:r>
          <w:rPr>
            <w:webHidden/>
          </w:rPr>
          <w:fldChar w:fldCharType="separate"/>
        </w:r>
        <w:r>
          <w:rPr>
            <w:webHidden/>
          </w:rPr>
          <w:t>23</w:t>
        </w:r>
        <w:r>
          <w:rPr>
            <w:webHidden/>
          </w:rPr>
          <w:fldChar w:fldCharType="end"/>
        </w:r>
      </w:hyperlink>
    </w:p>
    <w:p w14:paraId="25D48921" w14:textId="18323825" w:rsidR="00050398" w:rsidRDefault="00050398">
      <w:pPr>
        <w:pStyle w:val="ndicedeilustraes"/>
        <w:tabs>
          <w:tab w:val="right" w:leader="dot" w:pos="8494"/>
        </w:tabs>
        <w:rPr>
          <w:sz w:val="22"/>
          <w:szCs w:val="22"/>
          <w:lang w:eastAsia="pt-PT"/>
        </w:rPr>
      </w:pPr>
      <w:hyperlink w:anchor="_Toc38750299" w:history="1">
        <w:r w:rsidRPr="00293CBB">
          <w:rPr>
            <w:rStyle w:val="Hiperligao"/>
            <w:lang w:val="en-US"/>
          </w:rPr>
          <w:t>Figure 3 – Data Model</w:t>
        </w:r>
        <w:r>
          <w:rPr>
            <w:webHidden/>
          </w:rPr>
          <w:tab/>
        </w:r>
        <w:r>
          <w:rPr>
            <w:webHidden/>
          </w:rPr>
          <w:fldChar w:fldCharType="begin"/>
        </w:r>
        <w:r>
          <w:rPr>
            <w:webHidden/>
          </w:rPr>
          <w:instrText xml:space="preserve"> PAGEREF _Toc38750299 \h </w:instrText>
        </w:r>
        <w:r>
          <w:rPr>
            <w:webHidden/>
          </w:rPr>
        </w:r>
        <w:r>
          <w:rPr>
            <w:webHidden/>
          </w:rPr>
          <w:fldChar w:fldCharType="separate"/>
        </w:r>
        <w:r>
          <w:rPr>
            <w:webHidden/>
          </w:rPr>
          <w:t>24</w:t>
        </w:r>
        <w:r>
          <w:rPr>
            <w:webHidden/>
          </w:rPr>
          <w:fldChar w:fldCharType="end"/>
        </w:r>
      </w:hyperlink>
    </w:p>
    <w:p w14:paraId="659D873C" w14:textId="32A66661" w:rsidR="00050398" w:rsidRDefault="00050398">
      <w:pPr>
        <w:pStyle w:val="ndicedeilustraes"/>
        <w:tabs>
          <w:tab w:val="right" w:leader="dot" w:pos="8494"/>
        </w:tabs>
        <w:rPr>
          <w:sz w:val="22"/>
          <w:szCs w:val="22"/>
          <w:lang w:eastAsia="pt-PT"/>
        </w:rPr>
      </w:pPr>
      <w:hyperlink w:anchor="_Toc38750300" w:history="1">
        <w:r w:rsidRPr="00293CBB">
          <w:rPr>
            <w:rStyle w:val="Hiperligao"/>
            <w:lang w:val="en-US"/>
          </w:rPr>
          <w:t>Figure 4 – Detailed view of ExecutionEnvironments Module</w:t>
        </w:r>
        <w:r>
          <w:rPr>
            <w:webHidden/>
          </w:rPr>
          <w:tab/>
        </w:r>
        <w:r>
          <w:rPr>
            <w:webHidden/>
          </w:rPr>
          <w:fldChar w:fldCharType="begin"/>
        </w:r>
        <w:r>
          <w:rPr>
            <w:webHidden/>
          </w:rPr>
          <w:instrText xml:space="preserve"> PAGEREF _Toc38750300 \h </w:instrText>
        </w:r>
        <w:r>
          <w:rPr>
            <w:webHidden/>
          </w:rPr>
        </w:r>
        <w:r>
          <w:rPr>
            <w:webHidden/>
          </w:rPr>
          <w:fldChar w:fldCharType="separate"/>
        </w:r>
        <w:r>
          <w:rPr>
            <w:webHidden/>
          </w:rPr>
          <w:t>25</w:t>
        </w:r>
        <w:r>
          <w:rPr>
            <w:webHidden/>
          </w:rPr>
          <w:fldChar w:fldCharType="end"/>
        </w:r>
      </w:hyperlink>
    </w:p>
    <w:p w14:paraId="6759F73D" w14:textId="62E98E20" w:rsidR="00050398" w:rsidRDefault="00050398">
      <w:pPr>
        <w:pStyle w:val="ndicedeilustraes"/>
        <w:tabs>
          <w:tab w:val="right" w:leader="dot" w:pos="8494"/>
        </w:tabs>
        <w:rPr>
          <w:sz w:val="22"/>
          <w:szCs w:val="22"/>
          <w:lang w:eastAsia="pt-PT"/>
        </w:rPr>
      </w:pPr>
      <w:hyperlink w:anchor="_Toc38750301" w:history="1">
        <w:r w:rsidRPr="00293CBB">
          <w:rPr>
            <w:rStyle w:val="Hiperligao"/>
            <w:lang w:val="en-US"/>
          </w:rPr>
          <w:t>Figure 5 – Planned Schedule before progess report delivery</w:t>
        </w:r>
        <w:r>
          <w:rPr>
            <w:webHidden/>
          </w:rPr>
          <w:tab/>
        </w:r>
        <w:r>
          <w:rPr>
            <w:webHidden/>
          </w:rPr>
          <w:fldChar w:fldCharType="begin"/>
        </w:r>
        <w:r>
          <w:rPr>
            <w:webHidden/>
          </w:rPr>
          <w:instrText xml:space="preserve"> PAGEREF _Toc38750301 \h </w:instrText>
        </w:r>
        <w:r>
          <w:rPr>
            <w:webHidden/>
          </w:rPr>
        </w:r>
        <w:r>
          <w:rPr>
            <w:webHidden/>
          </w:rPr>
          <w:fldChar w:fldCharType="separate"/>
        </w:r>
        <w:r>
          <w:rPr>
            <w:webHidden/>
          </w:rPr>
          <w:t>28</w:t>
        </w:r>
        <w:r>
          <w:rPr>
            <w:webHidden/>
          </w:rPr>
          <w:fldChar w:fldCharType="end"/>
        </w:r>
      </w:hyperlink>
    </w:p>
    <w:p w14:paraId="016ED554" w14:textId="03B61711" w:rsidR="00050398" w:rsidRDefault="00050398">
      <w:pPr>
        <w:pStyle w:val="ndicedeilustraes"/>
        <w:tabs>
          <w:tab w:val="right" w:leader="dot" w:pos="8494"/>
        </w:tabs>
        <w:rPr>
          <w:sz w:val="22"/>
          <w:szCs w:val="22"/>
          <w:lang w:eastAsia="pt-PT"/>
        </w:rPr>
      </w:pPr>
      <w:hyperlink w:anchor="_Toc38750302" w:history="1">
        <w:r w:rsidRPr="00293CBB">
          <w:rPr>
            <w:rStyle w:val="Hiperligao"/>
            <w:lang w:val="en-US"/>
          </w:rPr>
          <w:t>Figure 6 – Planned Schedule after progess report delivery</w:t>
        </w:r>
        <w:r>
          <w:rPr>
            <w:webHidden/>
          </w:rPr>
          <w:tab/>
        </w:r>
        <w:r>
          <w:rPr>
            <w:webHidden/>
          </w:rPr>
          <w:fldChar w:fldCharType="begin"/>
        </w:r>
        <w:r>
          <w:rPr>
            <w:webHidden/>
          </w:rPr>
          <w:instrText xml:space="preserve"> PAGEREF _Toc38750302 \h </w:instrText>
        </w:r>
        <w:r>
          <w:rPr>
            <w:webHidden/>
          </w:rPr>
        </w:r>
        <w:r>
          <w:rPr>
            <w:webHidden/>
          </w:rPr>
          <w:fldChar w:fldCharType="separate"/>
        </w:r>
        <w:r>
          <w:rPr>
            <w:webHidden/>
          </w:rPr>
          <w:t>29</w:t>
        </w:r>
        <w:r>
          <w:rPr>
            <w:webHidden/>
          </w:rPr>
          <w:fldChar w:fldCharType="end"/>
        </w:r>
      </w:hyperlink>
    </w:p>
    <w:p w14:paraId="5E449967" w14:textId="13FA95CA" w:rsidR="00FB4304" w:rsidRPr="001727C3" w:rsidRDefault="001A3F32" w:rsidP="00184925">
      <w:pPr>
        <w:rPr>
          <w:noProof w:val="0"/>
        </w:rPr>
      </w:pPr>
      <w:r>
        <w:rPr>
          <w:noProof w:val="0"/>
        </w:rPr>
        <w:fldChar w:fldCharType="end"/>
      </w:r>
      <w:r w:rsidR="000D35BB" w:rsidRPr="000D35BB">
        <w:rPr>
          <w:noProof w:val="0"/>
        </w:rPr>
        <w:br w:type="page"/>
      </w:r>
    </w:p>
    <w:p w14:paraId="7BE6F9D2" w14:textId="77777777" w:rsidR="00384807" w:rsidRDefault="00384807">
      <w:pPr>
        <w:spacing w:after="200"/>
        <w:jc w:val="left"/>
        <w:rPr>
          <w:rFonts w:asciiTheme="majorHAnsi" w:hAnsiTheme="majorHAnsi"/>
          <w:b/>
          <w:bCs/>
          <w:noProof w:val="0"/>
          <w:sz w:val="32"/>
          <w:szCs w:val="32"/>
        </w:rPr>
      </w:pPr>
      <w:r>
        <w:rPr>
          <w:noProof w:val="0"/>
        </w:rPr>
        <w:lastRenderedPageBreak/>
        <w:br w:type="page"/>
      </w:r>
    </w:p>
    <w:p w14:paraId="76E61A82" w14:textId="0F808F2D" w:rsidR="00A14F72" w:rsidRDefault="00A14F72" w:rsidP="00A14F72">
      <w:pPr>
        <w:pStyle w:val="Ttulondice"/>
        <w:rPr>
          <w:noProof w:val="0"/>
        </w:rPr>
      </w:pPr>
      <w:proofErr w:type="spellStart"/>
      <w:r w:rsidRPr="000D35BB">
        <w:rPr>
          <w:noProof w:val="0"/>
        </w:rPr>
        <w:lastRenderedPageBreak/>
        <w:t>List</w:t>
      </w:r>
      <w:proofErr w:type="spellEnd"/>
      <w:r w:rsidR="004A2391">
        <w:rPr>
          <w:noProof w:val="0"/>
        </w:rPr>
        <w:t xml:space="preserve"> </w:t>
      </w:r>
      <w:proofErr w:type="spellStart"/>
      <w:r w:rsidR="004A2391">
        <w:rPr>
          <w:noProof w:val="0"/>
        </w:rPr>
        <w:t>of</w:t>
      </w:r>
      <w:proofErr w:type="spellEnd"/>
      <w:r w:rsidRPr="000D35BB">
        <w:rPr>
          <w:noProof w:val="0"/>
        </w:rPr>
        <w:t xml:space="preserve"> </w:t>
      </w:r>
      <w:proofErr w:type="spellStart"/>
      <w:r w:rsidR="004A2391">
        <w:rPr>
          <w:noProof w:val="0"/>
        </w:rPr>
        <w:t>Tables</w:t>
      </w:r>
      <w:proofErr w:type="spellEnd"/>
    </w:p>
    <w:p w14:paraId="78EF608E" w14:textId="2BA67CC8" w:rsidR="00050398" w:rsidRDefault="00050398">
      <w:pPr>
        <w:pStyle w:val="ndicedeilustraes"/>
        <w:tabs>
          <w:tab w:val="right" w:leader="dot" w:pos="8494"/>
        </w:tabs>
        <w:rPr>
          <w:sz w:val="22"/>
          <w:szCs w:val="22"/>
          <w:lang w:eastAsia="pt-PT"/>
        </w:rPr>
      </w:pPr>
      <w:r>
        <w:rPr>
          <w:noProof w:val="0"/>
        </w:rPr>
        <w:fldChar w:fldCharType="begin"/>
      </w:r>
      <w:r>
        <w:rPr>
          <w:noProof w:val="0"/>
        </w:rPr>
        <w:instrText xml:space="preserve"> TOC \h \z \c "Tabela" </w:instrText>
      </w:r>
      <w:r>
        <w:rPr>
          <w:noProof w:val="0"/>
        </w:rPr>
        <w:fldChar w:fldCharType="separate"/>
      </w:r>
      <w:hyperlink w:anchor="_Toc38750581" w:history="1">
        <w:r w:rsidRPr="008C1217">
          <w:rPr>
            <w:rStyle w:val="Hiperligao"/>
            <w:lang w:val="en-US"/>
          </w:rPr>
          <w:t>Table 1 - Feature comparison of select platforms</w:t>
        </w:r>
        <w:r>
          <w:rPr>
            <w:webHidden/>
          </w:rPr>
          <w:tab/>
        </w:r>
        <w:r>
          <w:rPr>
            <w:webHidden/>
          </w:rPr>
          <w:fldChar w:fldCharType="begin"/>
        </w:r>
        <w:r>
          <w:rPr>
            <w:webHidden/>
          </w:rPr>
          <w:instrText xml:space="preserve"> PAGEREF _Toc38750581 \h </w:instrText>
        </w:r>
        <w:r>
          <w:rPr>
            <w:webHidden/>
          </w:rPr>
        </w:r>
        <w:r>
          <w:rPr>
            <w:webHidden/>
          </w:rPr>
          <w:fldChar w:fldCharType="separate"/>
        </w:r>
        <w:r>
          <w:rPr>
            <w:webHidden/>
          </w:rPr>
          <w:t>15</w:t>
        </w:r>
        <w:r>
          <w:rPr>
            <w:webHidden/>
          </w:rPr>
          <w:fldChar w:fldCharType="end"/>
        </w:r>
      </w:hyperlink>
    </w:p>
    <w:p w14:paraId="52016951" w14:textId="12583295" w:rsidR="00050398" w:rsidRDefault="00050398" w:rsidP="00A14F72">
      <w:pPr>
        <w:pStyle w:val="Ttulondice"/>
        <w:rPr>
          <w:noProof w:val="0"/>
        </w:rPr>
      </w:pPr>
      <w:r>
        <w:rPr>
          <w:noProof w:val="0"/>
        </w:rPr>
        <w:fldChar w:fldCharType="end"/>
      </w:r>
    </w:p>
    <w:p w14:paraId="08BDEC46" w14:textId="1E69F53D" w:rsidR="001A3F32" w:rsidRDefault="001A3F32">
      <w:pPr>
        <w:spacing w:after="200"/>
        <w:jc w:val="left"/>
        <w:rPr>
          <w:noProof w:val="0"/>
        </w:rPr>
      </w:pPr>
      <w:r>
        <w:rPr>
          <w:noProof w:val="0"/>
        </w:rPr>
        <w:br w:type="page"/>
      </w:r>
    </w:p>
    <w:p w14:paraId="61F1F389" w14:textId="03834795" w:rsidR="001A3F32" w:rsidRDefault="001A3F32">
      <w:pPr>
        <w:spacing w:after="200"/>
        <w:jc w:val="left"/>
        <w:rPr>
          <w:noProof w:val="0"/>
        </w:rPr>
      </w:pPr>
      <w:r>
        <w:rPr>
          <w:noProof w:val="0"/>
        </w:rPr>
        <w:lastRenderedPageBreak/>
        <w:br w:type="page"/>
      </w:r>
    </w:p>
    <w:p w14:paraId="5E5DC63D" w14:textId="77777777" w:rsidR="00FB4304" w:rsidRPr="001727C3" w:rsidRDefault="00FB4304" w:rsidP="00184925">
      <w:pPr>
        <w:rPr>
          <w:noProof w:val="0"/>
        </w:rPr>
        <w:sectPr w:rsidR="00FB4304" w:rsidRPr="001727C3" w:rsidSect="005B6B81">
          <w:headerReference w:type="default" r:id="rId11"/>
          <w:footerReference w:type="default" r:id="rId12"/>
          <w:footerReference w:type="first" r:id="rId13"/>
          <w:pgSz w:w="11906" w:h="16838"/>
          <w:pgMar w:top="1417" w:right="1701" w:bottom="1417" w:left="1701" w:header="708" w:footer="708" w:gutter="0"/>
          <w:pgNumType w:fmt="lowerRoman" w:start="1"/>
          <w:cols w:space="708"/>
          <w:titlePg/>
          <w:docGrid w:linePitch="360"/>
        </w:sectPr>
      </w:pPr>
    </w:p>
    <w:p w14:paraId="2A28E261" w14:textId="6F4B878A" w:rsidR="00384807" w:rsidRDefault="00384807">
      <w:pPr>
        <w:spacing w:after="200"/>
        <w:jc w:val="left"/>
        <w:rPr>
          <w:rFonts w:asciiTheme="majorHAnsi" w:eastAsiaTheme="majorEastAsia" w:hAnsiTheme="majorHAnsi" w:cstheme="majorBidi"/>
          <w:b/>
          <w:bCs/>
          <w:noProof w:val="0"/>
          <w:color w:val="000000" w:themeColor="text1"/>
          <w:sz w:val="32"/>
          <w:szCs w:val="32"/>
          <w:highlight w:val="lightGray"/>
        </w:rPr>
      </w:pPr>
    </w:p>
    <w:p w14:paraId="0B804C8E" w14:textId="2063F718" w:rsidR="00567E9A" w:rsidRPr="00567E9A" w:rsidRDefault="00093589" w:rsidP="008F0F86">
      <w:pPr>
        <w:pStyle w:val="Ttulo1"/>
      </w:pPr>
      <w:bookmarkStart w:id="1" w:name="_Toc38750857"/>
      <w:r>
        <w:t>Introduction</w:t>
      </w:r>
      <w:bookmarkEnd w:id="1"/>
    </w:p>
    <w:p w14:paraId="42B915D6" w14:textId="77777777" w:rsidR="008F0F86" w:rsidRPr="008F0F86" w:rsidRDefault="008F0F86" w:rsidP="008F0F86">
      <w:pPr>
        <w:rPr>
          <w:noProof w:val="0"/>
          <w:lang w:val="en-US"/>
        </w:rPr>
      </w:pPr>
      <w:r w:rsidRPr="008F0F86">
        <w:rPr>
          <w:noProof w:val="0"/>
          <w:lang w:val="en-US"/>
        </w:rPr>
        <w:t xml:space="preserve">In today’s competitive job market, programming jobs are the new black. The ability to innovate, create and troubleshoot all kinds of technologies </w:t>
      </w:r>
      <w:proofErr w:type="gramStart"/>
      <w:r w:rsidRPr="008F0F86">
        <w:rPr>
          <w:noProof w:val="0"/>
          <w:lang w:val="en-US"/>
        </w:rPr>
        <w:t>on a daily basis</w:t>
      </w:r>
      <w:proofErr w:type="gramEnd"/>
      <w:r w:rsidRPr="008F0F86">
        <w:rPr>
          <w:noProof w:val="0"/>
          <w:lang w:val="en-US"/>
        </w:rPr>
        <w:t xml:space="preserve"> is what drives many individuals to seek experience and pursue a future in computer science or coding.</w:t>
      </w:r>
    </w:p>
    <w:p w14:paraId="518780E4" w14:textId="77777777" w:rsidR="008F0F86" w:rsidRPr="008F0F86" w:rsidRDefault="008F0F86" w:rsidP="008F0F86">
      <w:pPr>
        <w:rPr>
          <w:noProof w:val="0"/>
          <w:lang w:val="en-US"/>
        </w:rPr>
      </w:pPr>
      <w:r w:rsidRPr="008F0F86">
        <w:rPr>
          <w:noProof w:val="0"/>
          <w:lang w:val="en-US"/>
        </w:rPr>
        <w:t xml:space="preserve">To accomplish this ambition one can be a self-taught enthusiast, or one can seek the knowledge of professionals through all sort of courses and universities to acquire a considerable high amount of skills sets that will allow to succeed in whichever field of choice they commit to program. But one thing is for sure, we live in a fast-paced world, and Information Technology (IT) is no different. It is constantly changing and evolving, and new trends appear every day, along with new technologies and marketing strategies. To this is clear that no matter how long one codes, eventually will be faced with the need to keep learning new skills and improve oneself, so prevent becoming outdated, or to be better prepared for a new job interview, or even if just to improve the academic performance. </w:t>
      </w:r>
    </w:p>
    <w:p w14:paraId="566895F9" w14:textId="77777777" w:rsidR="008F0F86" w:rsidRPr="008F0F86" w:rsidRDefault="008F0F86" w:rsidP="008F0F86">
      <w:pPr>
        <w:rPr>
          <w:noProof w:val="0"/>
          <w:lang w:val="en-US"/>
        </w:rPr>
      </w:pPr>
      <w:r w:rsidRPr="008F0F86">
        <w:rPr>
          <w:noProof w:val="0"/>
          <w:lang w:val="en-US"/>
        </w:rPr>
        <w:t>For this reason, there are out there some platforms that provide an environment for defining algorithms and testing. However, many of them are not open source, or they do not have such an appealing environment or just do not allow multi-language. Therefore, this project intends to combine all the strengths mentioned above with none of barriers and create the IS E-Learning platform, an e-learning platform to help other programmers achieve their goals.</w:t>
      </w:r>
    </w:p>
    <w:p w14:paraId="054E67EC" w14:textId="77777777" w:rsidR="008F0F86" w:rsidRPr="008F0F86" w:rsidRDefault="008F0F86" w:rsidP="008F0F86">
      <w:pPr>
        <w:rPr>
          <w:noProof w:val="0"/>
          <w:lang w:val="en-US"/>
        </w:rPr>
      </w:pPr>
      <w:r w:rsidRPr="008F0F86">
        <w:rPr>
          <w:noProof w:val="0"/>
          <w:lang w:val="en-US"/>
        </w:rPr>
        <w:t xml:space="preserve">Being an e-learning platform brings to the table certain inherent aspects, like allowing to be accessed from anywhere provided that exists an internet connection. This specific trait gives a very attractive perk to the client, which is, the code-execution environment. The idea is to deliver an uncomplicated and easy-going experience to the user where it is possible to write solutions, build test cases, run the code and check the output directly on our website without having to configure an environment, or download endless libraries. Another positive aspect of this single attribute is that it has the potential to serve as a powerful tool to ISEL, if in the future it could be implemented in school computers, allowing not so wealthy students that can’t afford tech gear, a way to help them thrive through their academic studies. </w:t>
      </w:r>
    </w:p>
    <w:p w14:paraId="2BF582E1" w14:textId="77777777" w:rsidR="008F0F86" w:rsidRPr="008F0F86" w:rsidRDefault="008F0F86" w:rsidP="008F0F86">
      <w:pPr>
        <w:rPr>
          <w:noProof w:val="0"/>
          <w:lang w:val="en-US"/>
        </w:rPr>
      </w:pPr>
      <w:r w:rsidRPr="008F0F86">
        <w:rPr>
          <w:noProof w:val="0"/>
          <w:lang w:val="en-US"/>
        </w:rPr>
        <w:t xml:space="preserve">Coding out solutions to algorithm problems is the best way to practice and learn, but the truth is, that doing so with just a tool to run code without any structured guidance </w:t>
      </w:r>
      <w:r w:rsidRPr="008F0F86">
        <w:rPr>
          <w:noProof w:val="0"/>
          <w:lang w:val="en-US"/>
        </w:rPr>
        <w:lastRenderedPageBreak/>
        <w:t>makes the process of learning more challenging. Understanding the inner workings of complex algorithms is no easy task, and even experience programmers now days struggle with coding interviews for the simple fact that they are hard and go beyond algorithms and data structures. Companies want to hire the best of the best, and they value someone who can develop an high class product, which means the programmer must be able to create something that is performant, stable, scalable and bug free, and to be able to deliver such a system or product, one must be proficient and understand algorithms and have mastery in programming languages. For this reason, and because the best way to learn is from examples of someone who understands the subject, the IS E-Learning platform comes with a service that provides Challenges, which are programming problems that needs to be solved. Every challenge has a built-in solution that will be compared with the user submitted answer to determinate its “correctness” through unit tests. But because along in our own path we learn much by reaching out to the coding community, through forums or other people examples, we also want to foment this concept of community, by allowing any registered user to make good use of the his own gathered expertise and create his own challenge and share it on the platform so that others might learn from it. This challenges to be summited must compile and run successfully, and may have tags associated, so that they can be searched by them.</w:t>
      </w:r>
    </w:p>
    <w:p w14:paraId="04AAC9C8" w14:textId="77777777" w:rsidR="008F0F86" w:rsidRPr="008F0F86" w:rsidRDefault="008F0F86" w:rsidP="008F0F86">
      <w:pPr>
        <w:rPr>
          <w:noProof w:val="0"/>
          <w:lang w:val="en-US"/>
        </w:rPr>
      </w:pPr>
      <w:r w:rsidRPr="008F0F86">
        <w:rPr>
          <w:noProof w:val="0"/>
          <w:lang w:val="en-US"/>
        </w:rPr>
        <w:t xml:space="preserve">But despite of how </w:t>
      </w:r>
      <w:proofErr w:type="gramStart"/>
      <w:r w:rsidRPr="008F0F86">
        <w:rPr>
          <w:noProof w:val="0"/>
          <w:lang w:val="en-US"/>
        </w:rPr>
        <w:t>much an</w:t>
      </w:r>
      <w:proofErr w:type="gramEnd"/>
      <w:r w:rsidRPr="008F0F86">
        <w:rPr>
          <w:noProof w:val="0"/>
          <w:lang w:val="en-US"/>
        </w:rPr>
        <w:t xml:space="preserve"> individual studies or practices, he will only know if he has mastered the topic when put to the test. Sometimes is not all about the smartness or skills, but flexibility, stress-resistance, and the ability to iterate approaches fast. To validate this preparation state, IS E-Learning platform has a service where it is possible to create Questionnaires. Questionnaires are a selected number of pre-existent challenges all grouped up and put together to create a single test. When the questionnaire is created, a user may send it to another person through a link, with a marked timer, without the possibility to check the solution, in which the tester must complete within the specified time. In the end a grade is assigned in order to evaluate the tester performance based on the submitted answers. This service can be used in many scenarios like test yourself, or challenge a friend, or even to assign homework to students.</w:t>
      </w:r>
    </w:p>
    <w:p w14:paraId="270BC18B" w14:textId="77777777" w:rsidR="008F0F86" w:rsidRPr="008F0F86" w:rsidRDefault="008F0F86" w:rsidP="008F0F86">
      <w:pPr>
        <w:rPr>
          <w:noProof w:val="0"/>
          <w:lang w:val="en-US"/>
        </w:rPr>
      </w:pPr>
      <w:r w:rsidRPr="008F0F86">
        <w:rPr>
          <w:noProof w:val="0"/>
          <w:lang w:val="en-US"/>
        </w:rPr>
        <w:t xml:space="preserve">One beautiful thing about programming, is that it is everywhere, and that it can be used in any field area to help solve a problem. But with that, comes that not everyone speaks the same programming language, mainly because languages were created to better suit a specific theme, like web development, machine learning or data analysis. As engineers it is not enough to be only good at one thing, since that will not only limit our work opportunities but as our own problem-solving skills. For that reason, we </w:t>
      </w:r>
      <w:r w:rsidRPr="008F0F86">
        <w:rPr>
          <w:noProof w:val="0"/>
          <w:lang w:val="en-US"/>
        </w:rPr>
        <w:lastRenderedPageBreak/>
        <w:t>wanted our platform to support multilanguage, and currently it provides 5 popular ones.</w:t>
      </w:r>
    </w:p>
    <w:p w14:paraId="090CBAB4" w14:textId="77777777" w:rsidR="008F0F86" w:rsidRPr="008F0F86" w:rsidRDefault="008F0F86" w:rsidP="008F0F86">
      <w:pPr>
        <w:rPr>
          <w:noProof w:val="0"/>
          <w:lang w:val="en-US"/>
        </w:rPr>
      </w:pPr>
      <w:r w:rsidRPr="008F0F86">
        <w:rPr>
          <w:noProof w:val="0"/>
          <w:lang w:val="en-US"/>
        </w:rPr>
        <w:t>In the end, our goal is simple and honest, not only we want to provide an e-learning platform that can be useful in academic environment, professional interviews, or even for just a programming enthusiast who wants to learn more, but also we want to do it  in openly manner, so that it can be freely accessed, used, changed, and shared by everyone.</w:t>
      </w:r>
    </w:p>
    <w:p w14:paraId="486350A0" w14:textId="737BA708" w:rsidR="008F0F86" w:rsidRDefault="008F0F86" w:rsidP="008F0F86">
      <w:pPr>
        <w:rPr>
          <w:noProof w:val="0"/>
          <w:lang w:val="en-US"/>
        </w:rPr>
      </w:pPr>
    </w:p>
    <w:p w14:paraId="15F6BA58" w14:textId="290A533F" w:rsidR="000B30B5" w:rsidRPr="000B30B5" w:rsidRDefault="000B30B5" w:rsidP="000B30B5">
      <w:pPr>
        <w:pStyle w:val="Ttulo2"/>
        <w:rPr>
          <w:noProof w:val="0"/>
          <w:color w:val="auto"/>
          <w:sz w:val="28"/>
          <w:szCs w:val="28"/>
          <w:lang w:val="en-US"/>
        </w:rPr>
      </w:pPr>
      <w:bookmarkStart w:id="2" w:name="_Toc27948158"/>
      <w:bookmarkStart w:id="3" w:name="_Toc38750858"/>
      <w:r w:rsidRPr="000B30B5">
        <w:rPr>
          <w:noProof w:val="0"/>
          <w:color w:val="auto"/>
          <w:sz w:val="28"/>
          <w:szCs w:val="28"/>
          <w:lang w:val="en-US"/>
        </w:rPr>
        <w:t>1.1. Outline</w:t>
      </w:r>
      <w:bookmarkEnd w:id="2"/>
      <w:bookmarkEnd w:id="3"/>
    </w:p>
    <w:p w14:paraId="69C3C202" w14:textId="77777777" w:rsidR="000B30B5" w:rsidRPr="000B30B5" w:rsidRDefault="000B30B5" w:rsidP="008F0F86">
      <w:pPr>
        <w:rPr>
          <w:noProof w:val="0"/>
          <w:lang w:val="en-US"/>
        </w:rPr>
      </w:pPr>
    </w:p>
    <w:p w14:paraId="45FCD744" w14:textId="77777777" w:rsidR="008F0F86" w:rsidRPr="008F0F86" w:rsidRDefault="008F0F86" w:rsidP="008F0F86">
      <w:pPr>
        <w:rPr>
          <w:noProof w:val="0"/>
          <w:lang w:val="en-US"/>
        </w:rPr>
      </w:pPr>
      <w:r w:rsidRPr="008F0F86">
        <w:rPr>
          <w:noProof w:val="0"/>
          <w:lang w:val="en-US"/>
        </w:rPr>
        <w:t>This work is divided in 6 chapters.</w:t>
      </w:r>
    </w:p>
    <w:p w14:paraId="0FDB25FF" w14:textId="77777777" w:rsidR="008F0F86" w:rsidRPr="008F0F86" w:rsidRDefault="008F0F86" w:rsidP="008F0F86">
      <w:pPr>
        <w:rPr>
          <w:noProof w:val="0"/>
          <w:lang w:val="en-US"/>
        </w:rPr>
      </w:pPr>
      <w:r w:rsidRPr="008F0F86">
        <w:rPr>
          <w:noProof w:val="0"/>
          <w:lang w:val="en-US"/>
        </w:rPr>
        <w:t>In chapter 2 we describe both functional requirements, where the technical details are explained in order to illustrate what our platform is supposed to accomplish, and the non-functional ones, which are manly focused on how are we going design and implement our solution, so it can do what we proposed to do, with great performance and a solid security.</w:t>
      </w:r>
    </w:p>
    <w:p w14:paraId="654D5664" w14:textId="77777777" w:rsidR="008F0F86" w:rsidRPr="008F0F86" w:rsidRDefault="008F0F86" w:rsidP="008F0F86">
      <w:pPr>
        <w:rPr>
          <w:noProof w:val="0"/>
          <w:lang w:val="en-US"/>
        </w:rPr>
      </w:pPr>
      <w:r w:rsidRPr="008F0F86">
        <w:rPr>
          <w:noProof w:val="0"/>
          <w:lang w:val="en-US"/>
        </w:rPr>
        <w:t>In chapter 3 we briefly discuss the currently state of art of platforms of this sort, and we make a comparison between them and our own solution as well.</w:t>
      </w:r>
    </w:p>
    <w:p w14:paraId="62F8215A" w14:textId="77777777" w:rsidR="008F0F86" w:rsidRPr="008F0F86" w:rsidRDefault="008F0F86" w:rsidP="008F0F86">
      <w:pPr>
        <w:rPr>
          <w:noProof w:val="0"/>
          <w:lang w:val="en-US"/>
        </w:rPr>
      </w:pPr>
      <w:r w:rsidRPr="008F0F86">
        <w:rPr>
          <w:noProof w:val="0"/>
          <w:lang w:val="en-US"/>
        </w:rPr>
        <w:t>In chapter 4 we will introduce the technologies that support our platform.</w:t>
      </w:r>
    </w:p>
    <w:p w14:paraId="64FDEE64" w14:textId="430DEB93" w:rsidR="008F0F86" w:rsidRPr="008F0F86" w:rsidRDefault="008F0F86" w:rsidP="008F0F86">
      <w:pPr>
        <w:rPr>
          <w:noProof w:val="0"/>
          <w:lang w:val="en-US"/>
        </w:rPr>
      </w:pPr>
      <w:r w:rsidRPr="008F0F86">
        <w:rPr>
          <w:noProof w:val="0"/>
          <w:lang w:val="en-US"/>
        </w:rPr>
        <w:t>In chapter 5 we will address the implementation details regarding each component that compose IS E-Learning platform, their functionalities, and their interactions.</w:t>
      </w:r>
    </w:p>
    <w:p w14:paraId="7CAF5C20" w14:textId="77777777" w:rsidR="008F0F86" w:rsidRPr="008F0F86" w:rsidRDefault="008F0F86" w:rsidP="008F0F86">
      <w:pPr>
        <w:rPr>
          <w:noProof w:val="0"/>
          <w:lang w:val="en-US"/>
        </w:rPr>
      </w:pPr>
      <w:r w:rsidRPr="008F0F86">
        <w:rPr>
          <w:noProof w:val="0"/>
          <w:lang w:val="en-US"/>
        </w:rPr>
        <w:t>In chapter 6 we will do an overview about what we would like that happen to IS E-Learning Platform, so that it can continue to grow and at the very least help the ISEL community with tools that will allow them to develop as engineers and pursue a better future for themselves.</w:t>
      </w:r>
    </w:p>
    <w:p w14:paraId="6E6E23BE" w14:textId="77777777" w:rsidR="008F0F86" w:rsidRPr="008F0F86" w:rsidRDefault="008F0F86" w:rsidP="008F0F86">
      <w:pPr>
        <w:rPr>
          <w:noProof w:val="0"/>
          <w:lang w:val="en-US"/>
        </w:rPr>
      </w:pPr>
    </w:p>
    <w:p w14:paraId="4365B993" w14:textId="7CDFF278" w:rsidR="00DC3F91" w:rsidRPr="001727C3" w:rsidRDefault="008F0F86" w:rsidP="008F0F86">
      <w:pPr>
        <w:rPr>
          <w:noProof w:val="0"/>
        </w:rPr>
      </w:pPr>
      <w:r w:rsidRPr="00416D46">
        <w:rPr>
          <w:noProof w:val="0"/>
          <w:highlight w:val="yellow"/>
        </w:rPr>
        <w:t xml:space="preserve">Malta estive a ler e para algo ser considerado como open </w:t>
      </w:r>
      <w:proofErr w:type="spellStart"/>
      <w:r w:rsidRPr="00416D46">
        <w:rPr>
          <w:noProof w:val="0"/>
          <w:highlight w:val="yellow"/>
        </w:rPr>
        <w:t>source</w:t>
      </w:r>
      <w:proofErr w:type="spellEnd"/>
      <w:r w:rsidRPr="00416D46">
        <w:rPr>
          <w:noProof w:val="0"/>
          <w:highlight w:val="yellow"/>
        </w:rPr>
        <w:t xml:space="preserve"> per se é preciso pedir</w:t>
      </w:r>
      <w:r w:rsidR="00416D46">
        <w:rPr>
          <w:noProof w:val="0"/>
          <w:highlight w:val="yellow"/>
        </w:rPr>
        <w:t>/fazer</w:t>
      </w:r>
      <w:r w:rsidRPr="00416D46">
        <w:rPr>
          <w:noProof w:val="0"/>
          <w:highlight w:val="yellow"/>
        </w:rPr>
        <w:t xml:space="preserve"> uma </w:t>
      </w:r>
      <w:proofErr w:type="gramStart"/>
      <w:r w:rsidRPr="00416D46">
        <w:rPr>
          <w:noProof w:val="0"/>
          <w:highlight w:val="yellow"/>
        </w:rPr>
        <w:t>licença..</w:t>
      </w:r>
      <w:proofErr w:type="gramEnd"/>
      <w:r w:rsidRPr="00416D46">
        <w:rPr>
          <w:noProof w:val="0"/>
          <w:highlight w:val="yellow"/>
        </w:rPr>
        <w:t xml:space="preserve"> Por isso ou temos cuidado acrescido com a semântica ou tentamos ver o que é preciso para </w:t>
      </w:r>
      <w:r w:rsidR="00416D46">
        <w:rPr>
          <w:noProof w:val="0"/>
          <w:highlight w:val="yellow"/>
        </w:rPr>
        <w:t>arranjar</w:t>
      </w:r>
      <w:r w:rsidRPr="00416D46">
        <w:rPr>
          <w:noProof w:val="0"/>
          <w:highlight w:val="yellow"/>
        </w:rPr>
        <w:t xml:space="preserve"> uma </w:t>
      </w:r>
      <w:r w:rsidRPr="000B30B5">
        <w:rPr>
          <w:strike/>
          <w:noProof w:val="0"/>
          <w:highlight w:val="yellow"/>
        </w:rPr>
        <w:t>se</w:t>
      </w:r>
      <w:r w:rsidRPr="00416D46">
        <w:rPr>
          <w:noProof w:val="0"/>
          <w:highlight w:val="yellow"/>
        </w:rPr>
        <w:t xml:space="preserve"> </w:t>
      </w:r>
      <w:r w:rsidR="000B30B5">
        <w:rPr>
          <w:noProof w:val="0"/>
          <w:highlight w:val="yellow"/>
        </w:rPr>
        <w:t xml:space="preserve">quando </w:t>
      </w:r>
      <w:r w:rsidRPr="00416D46">
        <w:rPr>
          <w:noProof w:val="0"/>
          <w:highlight w:val="yellow"/>
        </w:rPr>
        <w:t xml:space="preserve">no final ficar alguma coisa </w:t>
      </w:r>
      <w:proofErr w:type="spellStart"/>
      <w:r w:rsidR="000B30B5">
        <w:rPr>
          <w:noProof w:val="0"/>
          <w:highlight w:val="yellow"/>
        </w:rPr>
        <w:t>very</w:t>
      </w:r>
      <w:proofErr w:type="spellEnd"/>
      <w:r w:rsidR="000B30B5">
        <w:rPr>
          <w:noProof w:val="0"/>
          <w:highlight w:val="yellow"/>
        </w:rPr>
        <w:t xml:space="preserve"> </w:t>
      </w:r>
      <w:proofErr w:type="spellStart"/>
      <w:r w:rsidRPr="00416D46">
        <w:rPr>
          <w:noProof w:val="0"/>
          <w:highlight w:val="yellow"/>
        </w:rPr>
        <w:t>nicens</w:t>
      </w:r>
      <w:proofErr w:type="spellEnd"/>
      <w:r w:rsidRPr="00416D46">
        <w:rPr>
          <w:noProof w:val="0"/>
          <w:highlight w:val="yellow"/>
        </w:rPr>
        <w:t>?</w:t>
      </w:r>
    </w:p>
    <w:p w14:paraId="308D1771" w14:textId="77777777" w:rsidR="00DC3F91" w:rsidRPr="001727C3" w:rsidRDefault="00DC3F91" w:rsidP="00160CC5">
      <w:pPr>
        <w:rPr>
          <w:noProof w:val="0"/>
        </w:rPr>
      </w:pPr>
    </w:p>
    <w:p w14:paraId="2FC91821" w14:textId="0D4EEE0F" w:rsidR="00DC3F91" w:rsidRDefault="00DC3F91" w:rsidP="00160CC5">
      <w:pPr>
        <w:rPr>
          <w:noProof w:val="0"/>
        </w:rPr>
      </w:pPr>
    </w:p>
    <w:p w14:paraId="762D0626" w14:textId="3B73DF41" w:rsidR="00936E89" w:rsidRDefault="00936E89">
      <w:pPr>
        <w:spacing w:after="200"/>
        <w:jc w:val="left"/>
        <w:rPr>
          <w:rFonts w:asciiTheme="majorHAnsi" w:eastAsiaTheme="majorEastAsia" w:hAnsiTheme="majorHAnsi" w:cstheme="majorBidi"/>
          <w:b/>
          <w:bCs/>
          <w:noProof w:val="0"/>
          <w:color w:val="000000" w:themeColor="text1"/>
          <w:sz w:val="32"/>
          <w:szCs w:val="32"/>
        </w:rPr>
      </w:pPr>
      <w:r>
        <w:rPr>
          <w:rFonts w:asciiTheme="majorHAnsi" w:eastAsiaTheme="majorEastAsia" w:hAnsiTheme="majorHAnsi" w:cstheme="majorBidi"/>
          <w:b/>
          <w:bCs/>
          <w:noProof w:val="0"/>
          <w:color w:val="000000" w:themeColor="text1"/>
          <w:sz w:val="32"/>
          <w:szCs w:val="32"/>
        </w:rPr>
        <w:br w:type="page"/>
      </w:r>
    </w:p>
    <w:p w14:paraId="2947A62A" w14:textId="005F6F7A" w:rsidR="00DC3F91" w:rsidRPr="001727C3" w:rsidRDefault="004B3D0E" w:rsidP="008F0F86">
      <w:pPr>
        <w:pStyle w:val="Ttulo1"/>
      </w:pPr>
      <w:bookmarkStart w:id="4" w:name="_Toc38750859"/>
      <w:r>
        <w:lastRenderedPageBreak/>
        <w:t>Requirments</w:t>
      </w:r>
      <w:bookmarkEnd w:id="4"/>
    </w:p>
    <w:p w14:paraId="34D8E8D0" w14:textId="3A4A5A3C" w:rsidR="00AC6B76" w:rsidRPr="00AC6B76" w:rsidRDefault="004B3D0E" w:rsidP="00C1043D">
      <w:r>
        <w:rPr>
          <w:noProof w:val="0"/>
        </w:rPr>
        <w:t>(</w:t>
      </w:r>
      <w:r w:rsidRPr="004B3D0E">
        <w:rPr>
          <w:noProof w:val="0"/>
          <w:color w:val="FF0000"/>
        </w:rPr>
        <w:t>Santos</w:t>
      </w:r>
      <w:r>
        <w:rPr>
          <w:noProof w:val="0"/>
        </w:rPr>
        <w:t>)</w:t>
      </w:r>
    </w:p>
    <w:p w14:paraId="5A8A6723" w14:textId="3D009F51" w:rsidR="00C76A4C" w:rsidRDefault="00C76A4C" w:rsidP="00C76A4C"/>
    <w:p w14:paraId="76C91331" w14:textId="6474872D" w:rsidR="004B3D0E" w:rsidRDefault="004B3D0E">
      <w:pPr>
        <w:spacing w:after="200"/>
        <w:jc w:val="left"/>
      </w:pPr>
      <w:r>
        <w:br w:type="page"/>
      </w:r>
    </w:p>
    <w:p w14:paraId="6572BE29" w14:textId="44C8B49C" w:rsidR="00936E89" w:rsidRDefault="00936E89">
      <w:pPr>
        <w:spacing w:after="200"/>
        <w:jc w:val="left"/>
      </w:pPr>
    </w:p>
    <w:p w14:paraId="62C59598" w14:textId="695F6407" w:rsidR="00936E89" w:rsidRDefault="00936E89">
      <w:pPr>
        <w:spacing w:after="200"/>
        <w:jc w:val="left"/>
      </w:pPr>
    </w:p>
    <w:p w14:paraId="0B8D4FBD" w14:textId="4847394D" w:rsidR="00936E89" w:rsidRDefault="00936E89">
      <w:pPr>
        <w:spacing w:after="200"/>
        <w:jc w:val="left"/>
      </w:pPr>
    </w:p>
    <w:p w14:paraId="6F6E2ADE" w14:textId="55009879" w:rsidR="00936E89" w:rsidRDefault="00936E89">
      <w:pPr>
        <w:spacing w:after="200"/>
        <w:jc w:val="left"/>
      </w:pPr>
    </w:p>
    <w:p w14:paraId="12E64A47" w14:textId="2BB59B6A" w:rsidR="00936E89" w:rsidRDefault="00936E89">
      <w:pPr>
        <w:spacing w:after="200"/>
        <w:jc w:val="left"/>
      </w:pPr>
    </w:p>
    <w:p w14:paraId="71180EF1" w14:textId="7932C5CF" w:rsidR="00936E89" w:rsidRDefault="00936E89">
      <w:pPr>
        <w:spacing w:after="200"/>
        <w:jc w:val="left"/>
      </w:pPr>
    </w:p>
    <w:p w14:paraId="2BDB96DA" w14:textId="0BECEEB9" w:rsidR="00936E89" w:rsidRDefault="00936E89">
      <w:pPr>
        <w:spacing w:after="200"/>
        <w:jc w:val="left"/>
      </w:pPr>
    </w:p>
    <w:p w14:paraId="1B8EE635" w14:textId="26501A8D" w:rsidR="00936E89" w:rsidRDefault="00936E89">
      <w:pPr>
        <w:spacing w:after="200"/>
        <w:jc w:val="left"/>
      </w:pPr>
    </w:p>
    <w:p w14:paraId="6A1752E9" w14:textId="5AFD8625" w:rsidR="00936E89" w:rsidRDefault="00936E89">
      <w:pPr>
        <w:spacing w:after="200"/>
        <w:jc w:val="left"/>
      </w:pPr>
    </w:p>
    <w:p w14:paraId="4B102CFB" w14:textId="0C25518F" w:rsidR="00936E89" w:rsidRDefault="00936E89">
      <w:pPr>
        <w:spacing w:after="200"/>
        <w:jc w:val="left"/>
      </w:pPr>
    </w:p>
    <w:p w14:paraId="0EB6940C" w14:textId="3635AAF0" w:rsidR="00936E89" w:rsidRDefault="00936E89">
      <w:pPr>
        <w:spacing w:after="200"/>
        <w:jc w:val="left"/>
      </w:pPr>
    </w:p>
    <w:p w14:paraId="43EB895C" w14:textId="0DF52895" w:rsidR="00936E89" w:rsidRDefault="00936E89">
      <w:pPr>
        <w:spacing w:after="200"/>
        <w:jc w:val="left"/>
      </w:pPr>
    </w:p>
    <w:p w14:paraId="1122A1D1" w14:textId="6E3C42E6" w:rsidR="00936E89" w:rsidRDefault="00936E89">
      <w:pPr>
        <w:spacing w:after="200"/>
        <w:jc w:val="left"/>
      </w:pPr>
    </w:p>
    <w:p w14:paraId="18DF57E9" w14:textId="2904C238" w:rsidR="00936E89" w:rsidRDefault="00936E89">
      <w:pPr>
        <w:spacing w:after="200"/>
        <w:jc w:val="left"/>
      </w:pPr>
    </w:p>
    <w:p w14:paraId="369B9E2F" w14:textId="1968D629" w:rsidR="00936E89" w:rsidRDefault="00936E89">
      <w:pPr>
        <w:spacing w:after="200"/>
        <w:jc w:val="left"/>
      </w:pPr>
    </w:p>
    <w:p w14:paraId="65ECA907" w14:textId="42CD65F2" w:rsidR="00936E89" w:rsidRDefault="00936E89">
      <w:pPr>
        <w:spacing w:after="200"/>
        <w:jc w:val="left"/>
      </w:pPr>
    </w:p>
    <w:p w14:paraId="5CCCC623" w14:textId="217F060E" w:rsidR="00936E89" w:rsidRDefault="00936E89">
      <w:pPr>
        <w:spacing w:after="200"/>
        <w:jc w:val="left"/>
      </w:pPr>
    </w:p>
    <w:p w14:paraId="211801D5" w14:textId="3C000415" w:rsidR="00936E89" w:rsidRDefault="00936E89">
      <w:pPr>
        <w:spacing w:after="200"/>
        <w:jc w:val="left"/>
      </w:pPr>
    </w:p>
    <w:p w14:paraId="67A9690D" w14:textId="402AB0C2" w:rsidR="00936E89" w:rsidRDefault="00936E89">
      <w:pPr>
        <w:spacing w:after="200"/>
        <w:jc w:val="left"/>
      </w:pPr>
    </w:p>
    <w:p w14:paraId="40CBEB74" w14:textId="5B421A24" w:rsidR="00936E89" w:rsidRDefault="00936E89">
      <w:pPr>
        <w:spacing w:after="200"/>
        <w:jc w:val="left"/>
      </w:pPr>
    </w:p>
    <w:p w14:paraId="11F1B45E" w14:textId="6F84B184" w:rsidR="00936E89" w:rsidRDefault="00936E89">
      <w:pPr>
        <w:spacing w:after="200"/>
        <w:jc w:val="left"/>
      </w:pPr>
    </w:p>
    <w:p w14:paraId="509B09FE" w14:textId="52D60AF3" w:rsidR="00936E89" w:rsidRDefault="00936E89">
      <w:pPr>
        <w:spacing w:after="200"/>
        <w:jc w:val="left"/>
      </w:pPr>
    </w:p>
    <w:p w14:paraId="786EF2C7" w14:textId="7A4C446C" w:rsidR="00936E89" w:rsidRDefault="00936E89">
      <w:pPr>
        <w:spacing w:after="200"/>
        <w:jc w:val="left"/>
      </w:pPr>
    </w:p>
    <w:p w14:paraId="513A817C" w14:textId="77777777" w:rsidR="00936E89" w:rsidRDefault="00936E89">
      <w:pPr>
        <w:spacing w:after="200"/>
        <w:jc w:val="left"/>
        <w:rPr>
          <w:rFonts w:asciiTheme="majorHAnsi" w:eastAsiaTheme="majorEastAsia" w:hAnsiTheme="majorHAnsi" w:cstheme="majorBidi"/>
          <w:b/>
          <w:bCs/>
          <w:color w:val="000000" w:themeColor="text1"/>
          <w:sz w:val="32"/>
          <w:szCs w:val="32"/>
        </w:rPr>
      </w:pPr>
    </w:p>
    <w:p w14:paraId="5BECC3EF" w14:textId="71E1073C" w:rsidR="00C76A4C" w:rsidRDefault="004B3D0E" w:rsidP="008F0F86">
      <w:pPr>
        <w:pStyle w:val="Ttulo1"/>
      </w:pPr>
      <w:bookmarkStart w:id="5" w:name="_Toc38750860"/>
      <w:r>
        <w:lastRenderedPageBreak/>
        <w:t>Related work</w:t>
      </w:r>
      <w:bookmarkEnd w:id="5"/>
    </w:p>
    <w:p w14:paraId="6CB221B2" w14:textId="4B00C7BA" w:rsidR="00DE1405" w:rsidRDefault="008F0F86" w:rsidP="008F0F86">
      <w:pPr>
        <w:rPr>
          <w:lang w:val="en-US"/>
        </w:rPr>
      </w:pPr>
      <w:r w:rsidRPr="00D872F4">
        <w:rPr>
          <w:lang w:val="en-US"/>
        </w:rPr>
        <w:t>Like was emphasized in</w:t>
      </w:r>
      <w:r>
        <w:rPr>
          <w:lang w:val="en-US"/>
        </w:rPr>
        <w:t xml:space="preserve"> our introduction, there are plenty of e-learning platforms out there, each one them serving their own purpose and unique characteristics. In this chapter we aim to briefly discuss some of them, as a way to demonstrate what are the most common features between them and our own platform as well, and in where they distinguish themselves in both good and bad way when in comparison.</w:t>
      </w:r>
    </w:p>
    <w:p w14:paraId="3AABB4EB" w14:textId="77777777" w:rsidR="00DE1405" w:rsidRPr="00D872F4" w:rsidRDefault="00DE1405" w:rsidP="008F0F86">
      <w:pPr>
        <w:rPr>
          <w:lang w:val="en-US"/>
        </w:rPr>
      </w:pPr>
    </w:p>
    <w:p w14:paraId="677BE0C4" w14:textId="7850B370" w:rsidR="00DE1405" w:rsidRPr="004A2391" w:rsidRDefault="000B30B5" w:rsidP="00DE1405">
      <w:pPr>
        <w:pStyle w:val="Ttulo2"/>
        <w:numPr>
          <w:ilvl w:val="1"/>
          <w:numId w:val="10"/>
        </w:numPr>
        <w:ind w:left="567" w:hanging="567"/>
        <w:rPr>
          <w:noProof w:val="0"/>
          <w:color w:val="auto"/>
          <w:sz w:val="28"/>
          <w:szCs w:val="28"/>
          <w:lang w:val="en-US"/>
        </w:rPr>
      </w:pPr>
      <w:bookmarkStart w:id="6" w:name="_Toc38750861"/>
      <w:proofErr w:type="spellStart"/>
      <w:r>
        <w:rPr>
          <w:noProof w:val="0"/>
          <w:color w:val="auto"/>
          <w:sz w:val="28"/>
          <w:szCs w:val="28"/>
          <w:lang w:val="en-US"/>
        </w:rPr>
        <w:t>AlgoExpert</w:t>
      </w:r>
      <w:bookmarkEnd w:id="6"/>
      <w:proofErr w:type="spellEnd"/>
    </w:p>
    <w:p w14:paraId="676C280D" w14:textId="775F6ABC" w:rsidR="008F0F86" w:rsidRDefault="008F0F86" w:rsidP="008F0F86">
      <w:pPr>
        <w:rPr>
          <w:lang w:val="en-US"/>
        </w:rPr>
      </w:pPr>
      <w:r>
        <w:rPr>
          <w:lang w:val="en-US"/>
        </w:rPr>
        <w:t>AlgoExpert was made to serve as a resource to prepare for coding interviews, by providing everything someone needs in one streamlined platform. It has 90 hand-picked questions, where only 4 of them are free, but it this possible to get the full platform content for the price of 115€ per year. Despite only having 7 programming languages, they differ from other e-learning platforms by providing over 60 hours of video content. Each question is accompanied by a two-part video, explaining a conceptual overview of the algorithm in how to approach, implement, optimize and how to analyze its space-time complexity, followed by code walkthrough in order to maximize learning. They also have coding interview tips videos to help coders stand out from other software engineers, and publicize full projects contests for their clients as a way to promote their programming skills.</w:t>
      </w:r>
    </w:p>
    <w:p w14:paraId="3C024A1B" w14:textId="77777777" w:rsidR="00DE1405" w:rsidRPr="00DA1AA4" w:rsidRDefault="00DE1405" w:rsidP="008F0F86">
      <w:pPr>
        <w:rPr>
          <w:lang w:val="en-US"/>
        </w:rPr>
      </w:pPr>
    </w:p>
    <w:p w14:paraId="6CF3D516" w14:textId="0E413A1F" w:rsidR="00DE1405" w:rsidRPr="004A2391" w:rsidRDefault="000B30B5" w:rsidP="00DE1405">
      <w:pPr>
        <w:pStyle w:val="Ttulo2"/>
        <w:numPr>
          <w:ilvl w:val="1"/>
          <w:numId w:val="10"/>
        </w:numPr>
        <w:ind w:left="567" w:hanging="567"/>
        <w:rPr>
          <w:noProof w:val="0"/>
          <w:color w:val="auto"/>
          <w:sz w:val="28"/>
          <w:szCs w:val="28"/>
          <w:lang w:val="en-US"/>
        </w:rPr>
      </w:pPr>
      <w:bookmarkStart w:id="7" w:name="_Toc38750862"/>
      <w:proofErr w:type="spellStart"/>
      <w:r>
        <w:rPr>
          <w:noProof w:val="0"/>
          <w:color w:val="auto"/>
          <w:sz w:val="28"/>
          <w:szCs w:val="28"/>
          <w:lang w:val="en-US"/>
        </w:rPr>
        <w:t>HackerRank</w:t>
      </w:r>
      <w:bookmarkEnd w:id="7"/>
      <w:proofErr w:type="spellEnd"/>
    </w:p>
    <w:p w14:paraId="6EB0B192" w14:textId="50E3493B" w:rsidR="008F0F86" w:rsidRDefault="008F0F86" w:rsidP="008F0F86">
      <w:pPr>
        <w:rPr>
          <w:lang w:val="en-US"/>
        </w:rPr>
      </w:pPr>
      <w:r w:rsidRPr="0054194A">
        <w:rPr>
          <w:lang w:val="en-US"/>
        </w:rPr>
        <w:t xml:space="preserve">HackerRank is </w:t>
      </w:r>
      <w:r>
        <w:rPr>
          <w:lang w:val="en-US"/>
        </w:rPr>
        <w:t>one of the most famous websites platforms for aspiring developers and its highly rich feature wise. On our comparison list it is also the most expensive one, where the individual package costs 230€ per month, but then again it offers beyond the basic coding challenges. It has a clean design, and it is possible to learn on over 25 languages by resolving coding problems, where each problem has a unique leaderboard as well as a solution that provides an explanation of how to approach. It also gives the possibility for a user to create his own problems and share them with friends and participate in challenge competitions. Additionally it also provides the ability for users to submit applications and apply to jobs by solving company-sponsored coding challenges, offering a win-win service not only for developers that want to practice their coding skills and prepare for interviews, but also for companies through their interview platform that helps identify and hire developers with the right skills.</w:t>
      </w:r>
    </w:p>
    <w:p w14:paraId="7356A3C5" w14:textId="77777777" w:rsidR="00DE1405" w:rsidRDefault="00DE1405" w:rsidP="008F0F86">
      <w:pPr>
        <w:rPr>
          <w:lang w:val="en-US"/>
        </w:rPr>
      </w:pPr>
    </w:p>
    <w:p w14:paraId="70301D8F" w14:textId="2E24B292" w:rsidR="004A2391" w:rsidRPr="004A2391" w:rsidRDefault="000B30B5" w:rsidP="004A2391">
      <w:pPr>
        <w:pStyle w:val="Ttulo2"/>
        <w:numPr>
          <w:ilvl w:val="1"/>
          <w:numId w:val="10"/>
        </w:numPr>
        <w:ind w:left="567" w:hanging="567"/>
        <w:rPr>
          <w:noProof w:val="0"/>
          <w:color w:val="auto"/>
          <w:sz w:val="28"/>
          <w:szCs w:val="28"/>
          <w:lang w:val="en-US"/>
        </w:rPr>
      </w:pPr>
      <w:bookmarkStart w:id="8" w:name="_Toc38750863"/>
      <w:proofErr w:type="spellStart"/>
      <w:r>
        <w:rPr>
          <w:noProof w:val="0"/>
          <w:color w:val="auto"/>
          <w:sz w:val="28"/>
          <w:szCs w:val="28"/>
          <w:lang w:val="en-US"/>
        </w:rPr>
        <w:lastRenderedPageBreak/>
        <w:t>LeetCode</w:t>
      </w:r>
      <w:bookmarkEnd w:id="8"/>
      <w:proofErr w:type="spellEnd"/>
    </w:p>
    <w:p w14:paraId="5A765A9F" w14:textId="664E775E" w:rsidR="008F0F86" w:rsidRDefault="008F0F86" w:rsidP="008F0F86">
      <w:pPr>
        <w:rPr>
          <w:lang w:val="en-US"/>
        </w:rPr>
      </w:pPr>
      <w:r>
        <w:rPr>
          <w:lang w:val="en-US"/>
        </w:rPr>
        <w:t>LeetCode has a very intuitive and appealing interface that makes the navigation on their website very satisfying. They have over 1500 problems, categorized by tags and difficulty, and available in 14 programming languages. Most of the problems are free for the common user, but there is premium content to subscribers that pay 36€ per month or 147€ per year, which includes more questions commonly asked in famous companies like Google or Amazon, solutions and premium solutions to the problems, and other features like possibility to write with autocomplete or debug the code. They also have an online judge for the problems as well as a service that mocks interviews, where a session is launched for a certain amount of time where the users have to submitted the correct answer for each question before the time expires or they end the session manually. Not only does LeetCode prepare candidates for technical interviews, but also help companies identify talent through sponsoring contests.</w:t>
      </w:r>
    </w:p>
    <w:p w14:paraId="2853FA76" w14:textId="77777777" w:rsidR="00DE1405" w:rsidRDefault="00DE1405" w:rsidP="008F0F86">
      <w:pPr>
        <w:rPr>
          <w:lang w:val="en-US"/>
        </w:rPr>
      </w:pPr>
    </w:p>
    <w:p w14:paraId="5243B3A4" w14:textId="0D613C2E" w:rsidR="00DE1405" w:rsidRPr="004A2391" w:rsidRDefault="000B30B5" w:rsidP="00DE1405">
      <w:pPr>
        <w:pStyle w:val="Ttulo2"/>
        <w:numPr>
          <w:ilvl w:val="1"/>
          <w:numId w:val="10"/>
        </w:numPr>
        <w:ind w:left="567" w:hanging="567"/>
        <w:rPr>
          <w:noProof w:val="0"/>
          <w:color w:val="auto"/>
          <w:sz w:val="28"/>
          <w:szCs w:val="28"/>
          <w:lang w:val="en-US"/>
        </w:rPr>
      </w:pPr>
      <w:bookmarkStart w:id="9" w:name="_Toc38750864"/>
      <w:proofErr w:type="spellStart"/>
      <w:r>
        <w:rPr>
          <w:noProof w:val="0"/>
          <w:color w:val="auto"/>
          <w:sz w:val="28"/>
          <w:szCs w:val="28"/>
          <w:lang w:val="en-US"/>
        </w:rPr>
        <w:t>Codewars</w:t>
      </w:r>
      <w:bookmarkEnd w:id="9"/>
      <w:proofErr w:type="spellEnd"/>
    </w:p>
    <w:p w14:paraId="7A2C7E74" w14:textId="1F84016D" w:rsidR="008F0F86" w:rsidRDefault="008F0F86" w:rsidP="008F0F86">
      <w:pPr>
        <w:rPr>
          <w:lang w:val="en-US"/>
        </w:rPr>
      </w:pPr>
      <w:r>
        <w:rPr>
          <w:lang w:val="en-US"/>
        </w:rPr>
        <w:t xml:space="preserve">Different from all other platforms, Codewars makes learning programming a lot of fun. Offering a huge repository of over 8600 problems in more than 56 programming languages, and ranking system as well as the ability to form coding clans, this platform has a strong active community. A user with a certain amount of ranking points, obtainable by solving problems, may help the platform grow by creating his own he unique problem. This problem may enter the Codewars repository collection if it receives a high positive feedback, which is also given by the community, and may later be translated to other languages, also with the efforts of the community. Each problem has its own feedback comment session where users may discuss about their implementations, and it is possible to always see others users solutions as long as one has already completed the challenge or if it “give ups” and loses ranking points. Although it is not an e-learning platform </w:t>
      </w:r>
      <w:r w:rsidRPr="003E452C">
        <w:rPr>
          <w:i/>
          <w:iCs/>
          <w:lang w:val="en-US"/>
        </w:rPr>
        <w:t>per se</w:t>
      </w:r>
      <w:r>
        <w:rPr>
          <w:lang w:val="en-US"/>
        </w:rPr>
        <w:t>, it accomplishes the same effect by making people addicted to coding by making it a stimulant friendly competition with an excellent user interface experience. Codewars also works with tech companies to find good problems solvers and has an optional subscription for 4.5€, that serves more as a way to support the platform that anything else. It offers not so substantial features such as profile badges, ad-free experience or member-only cluster environments to get faster results.</w:t>
      </w:r>
    </w:p>
    <w:p w14:paraId="34EEABC8" w14:textId="77777777" w:rsidR="00703EED" w:rsidRDefault="00703EED" w:rsidP="008F0F86">
      <w:pPr>
        <w:rPr>
          <w:lang w:val="en-US"/>
        </w:rPr>
      </w:pPr>
    </w:p>
    <w:p w14:paraId="4DE249E7" w14:textId="1EF04E98" w:rsidR="004A2391" w:rsidRPr="004A2391" w:rsidRDefault="000B30B5" w:rsidP="004A2391">
      <w:pPr>
        <w:pStyle w:val="Ttulo2"/>
        <w:numPr>
          <w:ilvl w:val="1"/>
          <w:numId w:val="10"/>
        </w:numPr>
        <w:ind w:left="567" w:hanging="567"/>
        <w:rPr>
          <w:noProof w:val="0"/>
          <w:color w:val="auto"/>
          <w:sz w:val="28"/>
          <w:szCs w:val="28"/>
          <w:lang w:val="en-US"/>
        </w:rPr>
      </w:pPr>
      <w:bookmarkStart w:id="10" w:name="_Toc38750865"/>
      <w:proofErr w:type="spellStart"/>
      <w:r>
        <w:rPr>
          <w:noProof w:val="0"/>
          <w:color w:val="auto"/>
          <w:sz w:val="28"/>
          <w:szCs w:val="28"/>
          <w:lang w:val="en-US"/>
        </w:rPr>
        <w:t>CodeChef</w:t>
      </w:r>
      <w:bookmarkEnd w:id="10"/>
      <w:proofErr w:type="spellEnd"/>
    </w:p>
    <w:p w14:paraId="41DD7396" w14:textId="778C5AA1" w:rsidR="008F0F86" w:rsidRDefault="008F0F86" w:rsidP="008F0F86">
      <w:pPr>
        <w:rPr>
          <w:lang w:val="en-US"/>
        </w:rPr>
      </w:pPr>
      <w:r w:rsidRPr="00E60ABE">
        <w:rPr>
          <w:lang w:val="en-US"/>
        </w:rPr>
        <w:t xml:space="preserve">CodeChef was born as non-profit educational initiative with the aim to providing a platform for students and young software professionals to practice and hone their </w:t>
      </w:r>
      <w:r w:rsidRPr="00E60ABE">
        <w:rPr>
          <w:lang w:val="en-US"/>
        </w:rPr>
        <w:lastRenderedPageBreak/>
        <w:t xml:space="preserve">skills through online contests. Even having over 4000 problems to practice in more than 55 languages, and a big community, the platform itself is simple and does not offer many features. </w:t>
      </w:r>
      <w:r>
        <w:rPr>
          <w:lang w:val="en-US"/>
        </w:rPr>
        <w:t xml:space="preserve">The reason being that Codechef exists more like an initiative. It excels at promoting coding events in schools, hosting various contests and competitions with not only cash wining prizes but also teach gear, organizing workshops and doubt sessions. </w:t>
      </w:r>
      <w:r w:rsidRPr="00BE72AE">
        <w:rPr>
          <w:lang w:val="en-US"/>
        </w:rPr>
        <w:t>There is also the “CodeChef For Schools” program that aims to reach out to young students and encourage them a culture of programming in Indian schools.</w:t>
      </w:r>
      <w:r>
        <w:rPr>
          <w:lang w:val="en-US"/>
        </w:rPr>
        <w:t xml:space="preserve"> </w:t>
      </w:r>
    </w:p>
    <w:p w14:paraId="67A82BF7" w14:textId="77777777" w:rsidR="008F0F86" w:rsidRDefault="008F0F86" w:rsidP="008F0F86">
      <w:pPr>
        <w:rPr>
          <w:lang w:val="en-US"/>
        </w:rPr>
      </w:pPr>
    </w:p>
    <w:p w14:paraId="39AB80D7" w14:textId="36EEE13B" w:rsidR="008F0F86" w:rsidRDefault="008F0F86" w:rsidP="008F0F86">
      <w:pPr>
        <w:rPr>
          <w:lang w:val="en-US"/>
        </w:rPr>
      </w:pPr>
      <w:r w:rsidRPr="00DA1AA4">
        <w:rPr>
          <w:lang w:val="en-US"/>
        </w:rPr>
        <w:t xml:space="preserve">On </w:t>
      </w:r>
      <w:r w:rsidR="00703EED">
        <w:rPr>
          <w:lang w:val="en-US"/>
        </w:rPr>
        <w:t>T</w:t>
      </w:r>
      <w:r w:rsidRPr="00DA1AA4">
        <w:rPr>
          <w:lang w:val="en-US"/>
        </w:rPr>
        <w:t xml:space="preserve">able </w:t>
      </w:r>
      <w:r w:rsidR="00703EED">
        <w:rPr>
          <w:lang w:val="en-US"/>
        </w:rPr>
        <w:t>1</w:t>
      </w:r>
      <w:r w:rsidRPr="00DA1AA4">
        <w:rPr>
          <w:lang w:val="en-US"/>
        </w:rPr>
        <w:t xml:space="preserve"> i</w:t>
      </w:r>
      <w:r>
        <w:rPr>
          <w:lang w:val="en-US"/>
        </w:rPr>
        <w:t>t is possible to look at an overview of the most conventional features on each platform.</w:t>
      </w:r>
    </w:p>
    <w:p w14:paraId="05437565" w14:textId="77777777" w:rsidR="00703EED" w:rsidRDefault="00703EED" w:rsidP="008F0F86">
      <w:pPr>
        <w:rPr>
          <w:lang w:val="en-US"/>
        </w:rPr>
      </w:pPr>
    </w:p>
    <w:p w14:paraId="0523C412" w14:textId="5E004034" w:rsidR="00703EED" w:rsidRPr="00703EED" w:rsidRDefault="00703EED" w:rsidP="00703EED">
      <w:pPr>
        <w:pStyle w:val="Legenda"/>
        <w:keepNext/>
        <w:rPr>
          <w:lang w:val="en-US"/>
        </w:rPr>
      </w:pPr>
      <w:bookmarkStart w:id="11" w:name="_Toc38750581"/>
      <w:r>
        <w:rPr>
          <w:lang w:val="en-US"/>
        </w:rPr>
        <w:t>Table</w:t>
      </w:r>
      <w:r w:rsidRPr="00703EED">
        <w:rPr>
          <w:lang w:val="en-US"/>
        </w:rPr>
        <w:t xml:space="preserve"> </w:t>
      </w:r>
      <w:r>
        <w:fldChar w:fldCharType="begin"/>
      </w:r>
      <w:r w:rsidRPr="00703EED">
        <w:rPr>
          <w:lang w:val="en-US"/>
        </w:rPr>
        <w:instrText xml:space="preserve"> SEQ Tabela \* ARABIC </w:instrText>
      </w:r>
      <w:r>
        <w:fldChar w:fldCharType="separate"/>
      </w:r>
      <w:r w:rsidRPr="00703EED">
        <w:rPr>
          <w:lang w:val="en-US"/>
        </w:rPr>
        <w:t>1</w:t>
      </w:r>
      <w:r>
        <w:fldChar w:fldCharType="end"/>
      </w:r>
      <w:r w:rsidRPr="00703EED">
        <w:rPr>
          <w:lang w:val="en-US"/>
        </w:rPr>
        <w:t xml:space="preserve"> - Feature comparison of select platforms</w:t>
      </w:r>
      <w:bookmarkEnd w:id="11"/>
    </w:p>
    <w:p w14:paraId="71895CF9" w14:textId="77777777" w:rsidR="004A2391" w:rsidRDefault="00703EED">
      <w:pPr>
        <w:spacing w:after="200"/>
        <w:jc w:val="left"/>
        <w:rPr>
          <w:lang w:val="en-US"/>
        </w:rPr>
      </w:pPr>
      <w:r w:rsidRPr="00703EED">
        <w:drawing>
          <wp:inline distT="0" distB="0" distL="0" distR="0" wp14:anchorId="2028927C" wp14:editId="772DFBCA">
            <wp:extent cx="5400040" cy="219646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196465"/>
                    </a:xfrm>
                    <a:prstGeom prst="rect">
                      <a:avLst/>
                    </a:prstGeom>
                    <a:noFill/>
                    <a:ln>
                      <a:noFill/>
                    </a:ln>
                  </pic:spPr>
                </pic:pic>
              </a:graphicData>
            </a:graphic>
          </wp:inline>
        </w:drawing>
      </w:r>
    </w:p>
    <w:p w14:paraId="23778F26" w14:textId="77777777" w:rsidR="004A2391" w:rsidRDefault="004A2391">
      <w:pPr>
        <w:spacing w:after="200"/>
        <w:jc w:val="left"/>
        <w:rPr>
          <w:lang w:val="en-US"/>
        </w:rPr>
      </w:pPr>
    </w:p>
    <w:p w14:paraId="7ABDADBF" w14:textId="77777777" w:rsidR="004A2391" w:rsidRDefault="004A2391">
      <w:pPr>
        <w:spacing w:after="200"/>
        <w:jc w:val="left"/>
        <w:rPr>
          <w:lang w:val="en-US"/>
        </w:rPr>
      </w:pPr>
    </w:p>
    <w:p w14:paraId="2128EE8A" w14:textId="77777777" w:rsidR="004A2391" w:rsidRDefault="004A2391">
      <w:pPr>
        <w:spacing w:after="200"/>
        <w:jc w:val="left"/>
        <w:rPr>
          <w:lang w:val="en-US"/>
        </w:rPr>
      </w:pPr>
    </w:p>
    <w:p w14:paraId="3F57D844" w14:textId="77777777" w:rsidR="004A2391" w:rsidRDefault="004A2391">
      <w:pPr>
        <w:spacing w:after="200"/>
        <w:jc w:val="left"/>
        <w:rPr>
          <w:lang w:val="en-US"/>
        </w:rPr>
      </w:pPr>
    </w:p>
    <w:p w14:paraId="196D62B3" w14:textId="77777777" w:rsidR="004A2391" w:rsidRDefault="004A2391">
      <w:pPr>
        <w:spacing w:after="200"/>
        <w:jc w:val="left"/>
        <w:rPr>
          <w:lang w:val="en-US"/>
        </w:rPr>
      </w:pPr>
    </w:p>
    <w:p w14:paraId="3075BA2D" w14:textId="77777777" w:rsidR="004A2391" w:rsidRDefault="004A2391">
      <w:pPr>
        <w:spacing w:after="200"/>
        <w:jc w:val="left"/>
        <w:rPr>
          <w:lang w:val="en-US"/>
        </w:rPr>
      </w:pPr>
    </w:p>
    <w:p w14:paraId="17551BAC" w14:textId="77777777" w:rsidR="004A2391" w:rsidRDefault="004A2391">
      <w:pPr>
        <w:spacing w:after="200"/>
        <w:jc w:val="left"/>
        <w:rPr>
          <w:lang w:val="en-US"/>
        </w:rPr>
      </w:pPr>
    </w:p>
    <w:p w14:paraId="7ABA6D56" w14:textId="77777777" w:rsidR="004A2391" w:rsidRDefault="004A2391">
      <w:pPr>
        <w:spacing w:after="200"/>
        <w:jc w:val="left"/>
        <w:rPr>
          <w:lang w:val="en-US"/>
        </w:rPr>
      </w:pPr>
    </w:p>
    <w:p w14:paraId="1CAB579D" w14:textId="77777777" w:rsidR="004A2391" w:rsidRDefault="004A2391">
      <w:pPr>
        <w:spacing w:after="200"/>
        <w:jc w:val="left"/>
        <w:rPr>
          <w:lang w:val="en-US"/>
        </w:rPr>
      </w:pPr>
    </w:p>
    <w:p w14:paraId="46F4C2BB" w14:textId="77777777" w:rsidR="004A2391" w:rsidRDefault="004A2391">
      <w:pPr>
        <w:spacing w:after="200"/>
        <w:jc w:val="left"/>
        <w:rPr>
          <w:lang w:val="en-US"/>
        </w:rPr>
      </w:pPr>
    </w:p>
    <w:p w14:paraId="30A39CB1" w14:textId="77777777" w:rsidR="004A2391" w:rsidRDefault="004A2391">
      <w:pPr>
        <w:spacing w:after="200"/>
        <w:jc w:val="left"/>
        <w:rPr>
          <w:lang w:val="en-US"/>
        </w:rPr>
      </w:pPr>
    </w:p>
    <w:p w14:paraId="2B9E3CA7" w14:textId="77777777" w:rsidR="004A2391" w:rsidRDefault="004A2391">
      <w:pPr>
        <w:spacing w:after="200"/>
        <w:jc w:val="left"/>
        <w:rPr>
          <w:lang w:val="en-US"/>
        </w:rPr>
      </w:pPr>
    </w:p>
    <w:p w14:paraId="4DDECC5B" w14:textId="0FBEF3DE" w:rsidR="001A3F32" w:rsidRPr="004A2391" w:rsidRDefault="001A3F32">
      <w:pPr>
        <w:spacing w:after="200"/>
        <w:jc w:val="left"/>
        <w:rPr>
          <w:rFonts w:asciiTheme="majorHAnsi" w:eastAsiaTheme="majorEastAsia" w:hAnsiTheme="majorHAnsi" w:cstheme="majorBidi"/>
          <w:b/>
          <w:bCs/>
          <w:color w:val="000000" w:themeColor="text1"/>
          <w:sz w:val="32"/>
          <w:szCs w:val="32"/>
          <w:lang w:val="en-US"/>
        </w:rPr>
      </w:pPr>
      <w:r w:rsidRPr="008F0F86">
        <w:rPr>
          <w:lang w:val="en-US"/>
        </w:rPr>
        <w:br w:type="page"/>
      </w:r>
    </w:p>
    <w:p w14:paraId="23AD0437" w14:textId="77777777" w:rsidR="00FC6040" w:rsidRDefault="00FC6040" w:rsidP="008F0F86">
      <w:pPr>
        <w:pStyle w:val="Ttulo1"/>
      </w:pPr>
      <w:bookmarkStart w:id="12" w:name="_Toc38750866"/>
      <w:r>
        <w:lastRenderedPageBreak/>
        <w:t>Related Technologies</w:t>
      </w:r>
      <w:bookmarkEnd w:id="12"/>
    </w:p>
    <w:p w14:paraId="283382D1" w14:textId="52A9322F" w:rsidR="00FC6040" w:rsidRDefault="00FC6040" w:rsidP="00FC6040">
      <w:pPr>
        <w:rPr>
          <w:lang w:val="en-US"/>
        </w:rPr>
      </w:pPr>
      <w:r>
        <w:rPr>
          <w:lang w:val="en-US"/>
        </w:rPr>
        <w:t>For the development of this application specific technologies were selected. Due to the nature of this projects the number of used technologies is vast, in this chapter a subset of the most relevant technologies were selected to be described in more detail.</w:t>
      </w:r>
    </w:p>
    <w:p w14:paraId="3FF70B51" w14:textId="77777777" w:rsidR="004A2391" w:rsidRDefault="004A2391" w:rsidP="00FC6040">
      <w:pPr>
        <w:rPr>
          <w:lang w:val="en-US"/>
        </w:rPr>
      </w:pPr>
    </w:p>
    <w:p w14:paraId="76364844" w14:textId="027F6B93" w:rsidR="004A2391" w:rsidRPr="004A2391" w:rsidRDefault="004A2391" w:rsidP="004A2391">
      <w:pPr>
        <w:pStyle w:val="Ttulo2"/>
        <w:rPr>
          <w:noProof w:val="0"/>
          <w:color w:val="auto"/>
          <w:sz w:val="28"/>
          <w:szCs w:val="28"/>
          <w:lang w:val="en-US"/>
        </w:rPr>
      </w:pPr>
      <w:bookmarkStart w:id="13" w:name="_Toc38750867"/>
      <w:r>
        <w:rPr>
          <w:noProof w:val="0"/>
          <w:color w:val="auto"/>
          <w:sz w:val="28"/>
          <w:szCs w:val="28"/>
          <w:lang w:val="en-US"/>
        </w:rPr>
        <w:t>4</w:t>
      </w:r>
      <w:r w:rsidRPr="000B30B5">
        <w:rPr>
          <w:noProof w:val="0"/>
          <w:color w:val="auto"/>
          <w:sz w:val="28"/>
          <w:szCs w:val="28"/>
          <w:lang w:val="en-US"/>
        </w:rPr>
        <w:t xml:space="preserve">.1. </w:t>
      </w:r>
      <w:r>
        <w:rPr>
          <w:noProof w:val="0"/>
          <w:color w:val="auto"/>
          <w:sz w:val="28"/>
          <w:szCs w:val="28"/>
          <w:lang w:val="en-US"/>
        </w:rPr>
        <w:t>React</w:t>
      </w:r>
      <w:bookmarkEnd w:id="13"/>
    </w:p>
    <w:p w14:paraId="1BA73D09" w14:textId="77777777" w:rsidR="00FC6040" w:rsidRDefault="00FC6040" w:rsidP="00FC6040">
      <w:pPr>
        <w:rPr>
          <w:lang w:val="en-US"/>
        </w:rPr>
      </w:pPr>
      <w:r w:rsidRPr="00DF0370">
        <w:rPr>
          <w:lang w:val="en-US"/>
        </w:rPr>
        <w:t>React is a JavaScript library for building user interfaces</w:t>
      </w:r>
      <w:r>
        <w:rPr>
          <w:lang w:val="en-US"/>
        </w:rPr>
        <w:t>. Create by Facebook, it is currently a widely used library used for front end development (</w:t>
      </w:r>
      <w:r w:rsidRPr="00DF0370">
        <w:rPr>
          <w:color w:val="FF0000"/>
          <w:lang w:val="en-US"/>
        </w:rPr>
        <w:t xml:space="preserve">ref </w:t>
      </w:r>
      <w:r>
        <w:rPr>
          <w:lang w:val="en-US"/>
        </w:rPr>
        <w:t xml:space="preserve">- </w:t>
      </w:r>
      <w:hyperlink r:id="rId15" w:history="1">
        <w:r w:rsidRPr="00FC6040">
          <w:rPr>
            <w:rStyle w:val="Hiperligao"/>
            <w:lang w:val="en-US"/>
          </w:rPr>
          <w:t>https://reactjs.org/</w:t>
        </w:r>
      </w:hyperlink>
      <w:r>
        <w:rPr>
          <w:lang w:val="en-US"/>
        </w:rPr>
        <w:t>).</w:t>
      </w:r>
    </w:p>
    <w:p w14:paraId="79DD4AB9" w14:textId="77777777" w:rsidR="00FC6040" w:rsidRDefault="00FC6040" w:rsidP="00FC6040">
      <w:pPr>
        <w:rPr>
          <w:lang w:val="en-US"/>
        </w:rPr>
      </w:pPr>
      <w:r w:rsidRPr="004E15EB">
        <w:rPr>
          <w:lang w:val="en-US"/>
        </w:rPr>
        <w:t>One of the big a</w:t>
      </w:r>
      <w:r>
        <w:rPr>
          <w:lang w:val="en-US"/>
        </w:rPr>
        <w:t>dvantages of using react is being able to build components which can be independent from other components and reused in different components, this dramatically improves modularity, provides loose coupling between components and facilitates maintenance of the solution.</w:t>
      </w:r>
    </w:p>
    <w:p w14:paraId="39888DD9" w14:textId="77777777" w:rsidR="00FC6040" w:rsidRDefault="00FC6040" w:rsidP="00FC6040">
      <w:pPr>
        <w:rPr>
          <w:lang w:val="en-US"/>
        </w:rPr>
      </w:pPr>
      <w:r>
        <w:rPr>
          <w:lang w:val="en-US"/>
        </w:rPr>
        <w:t xml:space="preserve">The initial configuration of the project is done with the help of a npm package, </w:t>
      </w:r>
      <w:r w:rsidRPr="006B0253">
        <w:rPr>
          <w:lang w:val="en-US"/>
        </w:rPr>
        <w:t>create-react-app</w:t>
      </w:r>
      <w:r>
        <w:rPr>
          <w:lang w:val="en-US"/>
        </w:rPr>
        <w:t xml:space="preserve">. </w:t>
      </w:r>
      <w:r w:rsidRPr="006B0253">
        <w:rPr>
          <w:lang w:val="en-US"/>
        </w:rPr>
        <w:t xml:space="preserve">This package creates the barebones of the </w:t>
      </w:r>
      <w:r>
        <w:rPr>
          <w:lang w:val="en-US"/>
        </w:rPr>
        <w:t xml:space="preserve">client-side code </w:t>
      </w:r>
      <w:r w:rsidRPr="006B0253">
        <w:rPr>
          <w:lang w:val="en-US"/>
        </w:rPr>
        <w:t xml:space="preserve">including </w:t>
      </w:r>
      <w:r>
        <w:rPr>
          <w:lang w:val="en-US"/>
        </w:rPr>
        <w:t xml:space="preserve">the first component to be rendered. That component can be edited, and other components can be built using the JSX language. </w:t>
      </w:r>
      <w:r w:rsidRPr="006B0253">
        <w:rPr>
          <w:lang w:val="en-US"/>
        </w:rPr>
        <w:t>JSX</w:t>
      </w:r>
      <w:r>
        <w:rPr>
          <w:lang w:val="en-US"/>
        </w:rPr>
        <w:t xml:space="preserve"> </w:t>
      </w:r>
      <w:r w:rsidRPr="006B0253">
        <w:rPr>
          <w:lang w:val="en-US"/>
        </w:rPr>
        <w:t>is a syntax extension to JavaScript</w:t>
      </w:r>
      <w:r>
        <w:rPr>
          <w:lang w:val="en-US"/>
        </w:rPr>
        <w:t xml:space="preserve">, it looks like HTML but has the </w:t>
      </w:r>
      <w:r w:rsidRPr="006B0253">
        <w:rPr>
          <w:lang w:val="en-US"/>
        </w:rPr>
        <w:t>full power of JavaScript</w:t>
      </w:r>
      <w:r>
        <w:rPr>
          <w:lang w:val="en-US"/>
        </w:rPr>
        <w:t xml:space="preserve"> (</w:t>
      </w:r>
      <w:hyperlink r:id="rId16" w:history="1">
        <w:r w:rsidRPr="00FC6040">
          <w:rPr>
            <w:rStyle w:val="Hiperligao"/>
            <w:lang w:val="en-US"/>
          </w:rPr>
          <w:t>https://reactjs.org/docs/introducing-jsx.html</w:t>
        </w:r>
      </w:hyperlink>
      <w:r w:rsidRPr="007547DF">
        <w:rPr>
          <w:lang w:val="en-US"/>
        </w:rPr>
        <w:t xml:space="preserve"> – </w:t>
      </w:r>
      <w:r w:rsidRPr="00B473F1">
        <w:rPr>
          <w:color w:val="FF0000"/>
          <w:lang w:val="en-US"/>
        </w:rPr>
        <w:t>referencia</w:t>
      </w:r>
      <w:r w:rsidRPr="007547DF">
        <w:rPr>
          <w:lang w:val="en-US"/>
        </w:rPr>
        <w:t>?</w:t>
      </w:r>
      <w:r>
        <w:rPr>
          <w:lang w:val="en-US"/>
        </w:rPr>
        <w:t>).</w:t>
      </w:r>
    </w:p>
    <w:p w14:paraId="4E5D3F0D" w14:textId="2FB939C5" w:rsidR="004A2391" w:rsidRDefault="00FC6040" w:rsidP="00FC6040">
      <w:pPr>
        <w:rPr>
          <w:lang w:val="en-US"/>
        </w:rPr>
      </w:pPr>
      <w:r>
        <w:rPr>
          <w:lang w:val="en-US"/>
        </w:rPr>
        <w:t xml:space="preserve">React Router is a library which enables route handling using dynamic routing. This </w:t>
      </w:r>
      <w:r w:rsidRPr="00AB77F2">
        <w:rPr>
          <w:lang w:val="en-US"/>
        </w:rPr>
        <w:t>allows</w:t>
      </w:r>
      <w:r>
        <w:rPr>
          <w:lang w:val="en-US"/>
        </w:rPr>
        <w:t xml:space="preserve"> developers</w:t>
      </w:r>
      <w:r w:rsidRPr="00AB77F2">
        <w:rPr>
          <w:lang w:val="en-US"/>
        </w:rPr>
        <w:t xml:space="preserve"> to build a single-page web application with navigation without the page refreshing as the user navigates.</w:t>
      </w:r>
    </w:p>
    <w:p w14:paraId="6FEA1288" w14:textId="01D5CEB1" w:rsidR="004A2391" w:rsidRDefault="004A2391" w:rsidP="00FC6040">
      <w:pPr>
        <w:rPr>
          <w:lang w:val="en-US"/>
        </w:rPr>
      </w:pPr>
    </w:p>
    <w:p w14:paraId="02670358" w14:textId="77777777" w:rsidR="004A2391" w:rsidRDefault="004A2391" w:rsidP="00FC6040">
      <w:pPr>
        <w:rPr>
          <w:lang w:val="en-US"/>
        </w:rPr>
      </w:pPr>
    </w:p>
    <w:p w14:paraId="4148AA48" w14:textId="1D453142" w:rsidR="004A2391" w:rsidRPr="004A2391" w:rsidRDefault="004A2391" w:rsidP="004A2391">
      <w:pPr>
        <w:pStyle w:val="Ttulo2"/>
        <w:rPr>
          <w:noProof w:val="0"/>
          <w:color w:val="auto"/>
          <w:sz w:val="28"/>
          <w:szCs w:val="28"/>
          <w:lang w:val="en-US"/>
        </w:rPr>
      </w:pPr>
      <w:bookmarkStart w:id="14" w:name="_Toc38750868"/>
      <w:r>
        <w:rPr>
          <w:noProof w:val="0"/>
          <w:color w:val="auto"/>
          <w:sz w:val="28"/>
          <w:szCs w:val="28"/>
          <w:lang w:val="en-US"/>
        </w:rPr>
        <w:t>4</w:t>
      </w:r>
      <w:r w:rsidRPr="000B30B5">
        <w:rPr>
          <w:noProof w:val="0"/>
          <w:color w:val="auto"/>
          <w:sz w:val="28"/>
          <w:szCs w:val="28"/>
          <w:lang w:val="en-US"/>
        </w:rPr>
        <w:t>.</w:t>
      </w:r>
      <w:r>
        <w:rPr>
          <w:noProof w:val="0"/>
          <w:color w:val="auto"/>
          <w:sz w:val="28"/>
          <w:szCs w:val="28"/>
          <w:lang w:val="en-US"/>
        </w:rPr>
        <w:t>2</w:t>
      </w:r>
      <w:r w:rsidRPr="000B30B5">
        <w:rPr>
          <w:noProof w:val="0"/>
          <w:color w:val="auto"/>
          <w:sz w:val="28"/>
          <w:szCs w:val="28"/>
          <w:lang w:val="en-US"/>
        </w:rPr>
        <w:t xml:space="preserve">. </w:t>
      </w:r>
      <w:r>
        <w:rPr>
          <w:noProof w:val="0"/>
          <w:color w:val="auto"/>
          <w:sz w:val="28"/>
          <w:szCs w:val="28"/>
          <w:lang w:val="en-US"/>
        </w:rPr>
        <w:t>Spring</w:t>
      </w:r>
      <w:bookmarkEnd w:id="14"/>
    </w:p>
    <w:p w14:paraId="3A656BBB" w14:textId="77777777" w:rsidR="00FC6040" w:rsidRDefault="00FC6040" w:rsidP="00FC6040">
      <w:pPr>
        <w:rPr>
          <w:lang w:val="en-US"/>
        </w:rPr>
      </w:pPr>
      <w:r w:rsidRPr="00C517A5">
        <w:rPr>
          <w:lang w:val="en-US"/>
        </w:rPr>
        <w:t>Spring is one of t</w:t>
      </w:r>
      <w:r>
        <w:rPr>
          <w:lang w:val="en-US"/>
        </w:rPr>
        <w:t>he most popular application development frameworks. This lightweight and open source framework</w:t>
      </w:r>
      <w:r w:rsidRPr="00C517A5">
        <w:rPr>
          <w:lang w:val="en-US"/>
        </w:rPr>
        <w:t xml:space="preserve"> enables high performance, easily testabl</w:t>
      </w:r>
      <w:r>
        <w:rPr>
          <w:lang w:val="en-US"/>
        </w:rPr>
        <w:t xml:space="preserve">e and reusable code </w:t>
      </w:r>
      <w:r w:rsidRPr="00B473F1">
        <w:rPr>
          <w:lang w:val="en-US"/>
        </w:rPr>
        <w:t>(</w:t>
      </w:r>
      <w:r w:rsidRPr="00B473F1">
        <w:rPr>
          <w:color w:val="FF0000"/>
          <w:lang w:val="en-US"/>
        </w:rPr>
        <w:t xml:space="preserve">referencia algures para </w:t>
      </w:r>
      <w:hyperlink r:id="rId17" w:history="1">
        <w:r w:rsidRPr="00FC6040">
          <w:rPr>
            <w:rStyle w:val="Hiperligao"/>
            <w:lang w:val="en-US"/>
          </w:rPr>
          <w:t>https://spring.io/projects/spring-framework</w:t>
        </w:r>
      </w:hyperlink>
      <w:r w:rsidRPr="00B473F1">
        <w:rPr>
          <w:lang w:val="en-US"/>
        </w:rPr>
        <w:t>)</w:t>
      </w:r>
      <w:r>
        <w:rPr>
          <w:lang w:val="en-US"/>
        </w:rPr>
        <w:t>.</w:t>
      </w:r>
    </w:p>
    <w:p w14:paraId="5FE2C909" w14:textId="77777777" w:rsidR="00FC6040" w:rsidRDefault="00FC6040" w:rsidP="00FC6040">
      <w:pPr>
        <w:rPr>
          <w:lang w:val="en-US"/>
        </w:rPr>
      </w:pPr>
      <w:r>
        <w:rPr>
          <w:lang w:val="en-US"/>
        </w:rPr>
        <w:t>Spring offers several core functionalities like inversion of control (specifically dependency injection), aspect-oriented programming, database access, transaction management, web service development through Spring MVC, amongst many others. (</w:t>
      </w:r>
      <w:r w:rsidRPr="00B473F1">
        <w:rPr>
          <w:color w:val="FF0000"/>
          <w:lang w:val="en-US"/>
        </w:rPr>
        <w:t>ref</w:t>
      </w:r>
      <w:r>
        <w:rPr>
          <w:color w:val="FF0000"/>
          <w:lang w:val="en-US"/>
        </w:rPr>
        <w:t>s</w:t>
      </w:r>
      <w:r w:rsidRPr="00B473F1">
        <w:rPr>
          <w:color w:val="FF0000"/>
          <w:lang w:val="en-US"/>
        </w:rPr>
        <w:t xml:space="preserve"> </w:t>
      </w:r>
      <w:r>
        <w:rPr>
          <w:lang w:val="en-US"/>
        </w:rPr>
        <w:t xml:space="preserve">- </w:t>
      </w:r>
      <w:hyperlink r:id="rId18" w:history="1">
        <w:r w:rsidRPr="00FC6040">
          <w:rPr>
            <w:rStyle w:val="Hiperligao"/>
            <w:lang w:val="en-US"/>
          </w:rPr>
          <w:t>https://docs.spring.io/spring/docs/4.3.x/spring-framework-reference/html/overview.html</w:t>
        </w:r>
      </w:hyperlink>
      <w:r w:rsidRPr="00B473F1">
        <w:rPr>
          <w:lang w:val="en-US"/>
        </w:rPr>
        <w:t>,</w:t>
      </w:r>
      <w:r>
        <w:rPr>
          <w:lang w:val="en-US"/>
        </w:rPr>
        <w:t xml:space="preserve"> </w:t>
      </w:r>
      <w:hyperlink r:id="rId19" w:history="1">
        <w:r w:rsidRPr="00FC6040">
          <w:rPr>
            <w:rStyle w:val="Hiperligao"/>
            <w:lang w:val="en-US"/>
          </w:rPr>
          <w:t>https://spring.io/projects/spring-framework</w:t>
        </w:r>
      </w:hyperlink>
      <w:r>
        <w:rPr>
          <w:lang w:val="en-US"/>
        </w:rPr>
        <w:t>).</w:t>
      </w:r>
    </w:p>
    <w:p w14:paraId="1A4751E3" w14:textId="305DB6CD" w:rsidR="00FC6040" w:rsidRDefault="00FC6040" w:rsidP="00FC6040">
      <w:pPr>
        <w:rPr>
          <w:lang w:val="en-US"/>
        </w:rPr>
      </w:pPr>
      <w:r>
        <w:rPr>
          <w:lang w:val="en-US"/>
        </w:rPr>
        <w:lastRenderedPageBreak/>
        <w:t>Besides the core functionalities, Spring has several projects which allow to extend these functionalities for specific needs. Two projects worthy of mention are Spring Boot and Spring Security which will be used on this project.</w:t>
      </w:r>
    </w:p>
    <w:p w14:paraId="45B4A778" w14:textId="010C92C9" w:rsidR="00050398" w:rsidRDefault="00050398" w:rsidP="00050398">
      <w:pPr>
        <w:pStyle w:val="Ttulo2"/>
        <w:rPr>
          <w:noProof w:val="0"/>
          <w:color w:val="auto"/>
          <w:sz w:val="28"/>
          <w:szCs w:val="28"/>
          <w:lang w:val="en-GB"/>
        </w:rPr>
      </w:pPr>
    </w:p>
    <w:p w14:paraId="75595679" w14:textId="79E0E1E1" w:rsidR="00050398" w:rsidRPr="00AB6EF8" w:rsidRDefault="00050398" w:rsidP="00AB6EF8">
      <w:pPr>
        <w:pStyle w:val="Ttulo3"/>
        <w:rPr>
          <w:noProof w:val="0"/>
          <w:color w:val="auto"/>
          <w:sz w:val="28"/>
          <w:szCs w:val="28"/>
          <w:lang w:val="en-GB"/>
        </w:rPr>
      </w:pPr>
      <w:bookmarkStart w:id="15" w:name="_Toc533370019"/>
      <w:bookmarkStart w:id="16" w:name="_Toc27948159"/>
      <w:bookmarkStart w:id="17" w:name="_Toc38750869"/>
      <w:r w:rsidRPr="00AB6EF8">
        <w:rPr>
          <w:noProof w:val="0"/>
          <w:color w:val="auto"/>
          <w:sz w:val="28"/>
          <w:szCs w:val="28"/>
          <w:lang w:val="en-GB"/>
        </w:rPr>
        <w:t>4</w:t>
      </w:r>
      <w:r w:rsidRPr="00AB6EF8">
        <w:rPr>
          <w:noProof w:val="0"/>
          <w:color w:val="auto"/>
          <w:sz w:val="28"/>
          <w:szCs w:val="28"/>
          <w:lang w:val="en-GB"/>
        </w:rPr>
        <w:t>.</w:t>
      </w:r>
      <w:r w:rsidRPr="00AB6EF8">
        <w:rPr>
          <w:rStyle w:val="Ttulo3Carter"/>
          <w:color w:val="auto"/>
          <w:sz w:val="28"/>
          <w:szCs w:val="28"/>
        </w:rPr>
        <w:t>2</w:t>
      </w:r>
      <w:r w:rsidRPr="00AB6EF8">
        <w:rPr>
          <w:rStyle w:val="Ttulo3Carter"/>
          <w:color w:val="auto"/>
          <w:sz w:val="28"/>
          <w:szCs w:val="28"/>
        </w:rPr>
        <w:t xml:space="preserve">.1. </w:t>
      </w:r>
      <w:r w:rsidRPr="00AB6EF8">
        <w:rPr>
          <w:rStyle w:val="Ttulo3Carter"/>
          <w:color w:val="auto"/>
          <w:sz w:val="28"/>
          <w:szCs w:val="28"/>
        </w:rPr>
        <w:t>Spring Boot</w:t>
      </w:r>
      <w:bookmarkEnd w:id="15"/>
      <w:bookmarkEnd w:id="16"/>
      <w:bookmarkEnd w:id="17"/>
    </w:p>
    <w:p w14:paraId="23AE9140" w14:textId="77777777" w:rsidR="00FC6040" w:rsidRDefault="00FC6040" w:rsidP="00FC6040">
      <w:pPr>
        <w:rPr>
          <w:lang w:val="en-US"/>
        </w:rPr>
      </w:pPr>
      <w:r>
        <w:rPr>
          <w:lang w:val="en-US"/>
        </w:rPr>
        <w:t>Spring boot makes it easier for the develop Spring applications. Includes embedded Tomcat, Jetty or Undertown as web application servers allowing the development of standalone applications, automatically configure Spring and 3rd party libraries when possible, offers a set of dependencies to help build the application (starter dependencies), requires no XML configurations and no code generation (</w:t>
      </w:r>
      <w:r w:rsidRPr="00810198">
        <w:rPr>
          <w:color w:val="FF0000"/>
          <w:lang w:val="en-US"/>
        </w:rPr>
        <w:t xml:space="preserve">ref </w:t>
      </w:r>
      <w:r>
        <w:rPr>
          <w:lang w:val="en-US"/>
        </w:rPr>
        <w:t xml:space="preserve">- </w:t>
      </w:r>
      <w:hyperlink r:id="rId20" w:history="1">
        <w:r w:rsidRPr="00FC6040">
          <w:rPr>
            <w:rStyle w:val="Hiperligao"/>
            <w:lang w:val="en-US"/>
          </w:rPr>
          <w:t>https://spring.io/projects/spring-boot</w:t>
        </w:r>
      </w:hyperlink>
      <w:r>
        <w:rPr>
          <w:lang w:val="en-US"/>
        </w:rPr>
        <w:t>).</w:t>
      </w:r>
    </w:p>
    <w:p w14:paraId="7B06F9E5" w14:textId="7FA08976" w:rsidR="00FC6040" w:rsidRDefault="00FC6040" w:rsidP="00FC6040">
      <w:pPr>
        <w:rPr>
          <w:lang w:val="en-US"/>
        </w:rPr>
      </w:pPr>
      <w:r>
        <w:rPr>
          <w:lang w:val="en-US"/>
        </w:rPr>
        <w:t>Adding to this, Spring Boot is a widely used project which has a very active community.</w:t>
      </w:r>
    </w:p>
    <w:p w14:paraId="4CC66083" w14:textId="77777777" w:rsidR="004A2391" w:rsidRPr="00E662F2" w:rsidRDefault="004A2391" w:rsidP="00FC6040">
      <w:pPr>
        <w:rPr>
          <w:lang w:val="en-US"/>
        </w:rPr>
      </w:pPr>
    </w:p>
    <w:p w14:paraId="4D120B81" w14:textId="167A331D" w:rsidR="00050398" w:rsidRPr="00AB6EF8" w:rsidRDefault="00050398" w:rsidP="00AB6EF8">
      <w:pPr>
        <w:pStyle w:val="Ttulo3"/>
        <w:rPr>
          <w:color w:val="auto"/>
          <w:sz w:val="28"/>
          <w:szCs w:val="28"/>
          <w:lang w:val="en-GB"/>
        </w:rPr>
      </w:pPr>
      <w:bookmarkStart w:id="18" w:name="_Toc38750870"/>
      <w:r w:rsidRPr="00AB6EF8">
        <w:rPr>
          <w:color w:val="auto"/>
          <w:sz w:val="28"/>
          <w:szCs w:val="28"/>
          <w:lang w:val="en-GB"/>
        </w:rPr>
        <w:t>4</w:t>
      </w:r>
      <w:r w:rsidRPr="00AB6EF8">
        <w:rPr>
          <w:color w:val="auto"/>
          <w:sz w:val="28"/>
          <w:szCs w:val="28"/>
          <w:lang w:val="en-GB"/>
        </w:rPr>
        <w:t>.</w:t>
      </w:r>
      <w:r w:rsidRPr="00AB6EF8">
        <w:rPr>
          <w:color w:val="auto"/>
          <w:sz w:val="28"/>
          <w:szCs w:val="28"/>
          <w:lang w:val="en-GB"/>
        </w:rPr>
        <w:t>2</w:t>
      </w:r>
      <w:r w:rsidRPr="00AB6EF8">
        <w:rPr>
          <w:color w:val="auto"/>
          <w:sz w:val="28"/>
          <w:szCs w:val="28"/>
          <w:lang w:val="en-GB"/>
        </w:rPr>
        <w:t>.</w:t>
      </w:r>
      <w:r w:rsidRPr="00AB6EF8">
        <w:rPr>
          <w:color w:val="auto"/>
          <w:sz w:val="28"/>
          <w:szCs w:val="28"/>
          <w:lang w:val="en-GB"/>
        </w:rPr>
        <w:t>2</w:t>
      </w:r>
      <w:r w:rsidRPr="00AB6EF8">
        <w:rPr>
          <w:color w:val="auto"/>
          <w:sz w:val="28"/>
          <w:szCs w:val="28"/>
          <w:lang w:val="en-GB"/>
        </w:rPr>
        <w:t xml:space="preserve">. </w:t>
      </w:r>
      <w:r w:rsidRPr="00AB6EF8">
        <w:rPr>
          <w:color w:val="auto"/>
          <w:sz w:val="28"/>
          <w:szCs w:val="28"/>
          <w:lang w:val="en-GB"/>
        </w:rPr>
        <w:t>Spring Security</w:t>
      </w:r>
      <w:bookmarkEnd w:id="18"/>
    </w:p>
    <w:p w14:paraId="06F15ED2" w14:textId="68956A5E" w:rsidR="00FC6040" w:rsidRDefault="00FC6040" w:rsidP="00FC6040">
      <w:pPr>
        <w:rPr>
          <w:lang w:val="en-US"/>
        </w:rPr>
      </w:pPr>
      <w:r>
        <w:rPr>
          <w:lang w:val="en-US"/>
        </w:rPr>
        <w:t>The Spring security is authentication and authorization framework. A big advantage of using Spring security is its highly customizable and extendable to support the necessary requirements (</w:t>
      </w:r>
      <w:r w:rsidRPr="00810198">
        <w:rPr>
          <w:color w:val="FF0000"/>
          <w:lang w:val="en-US"/>
        </w:rPr>
        <w:t xml:space="preserve">ref </w:t>
      </w:r>
      <w:r>
        <w:rPr>
          <w:lang w:val="en-US"/>
        </w:rPr>
        <w:t xml:space="preserve">- </w:t>
      </w:r>
      <w:hyperlink r:id="rId21" w:history="1">
        <w:r w:rsidRPr="00FC6040">
          <w:rPr>
            <w:rStyle w:val="Hiperligao"/>
            <w:lang w:val="en-US"/>
          </w:rPr>
          <w:t>https://spring.io/projects/spring-security</w:t>
        </w:r>
      </w:hyperlink>
      <w:r>
        <w:rPr>
          <w:lang w:val="en-US"/>
        </w:rPr>
        <w:t>).</w:t>
      </w:r>
    </w:p>
    <w:p w14:paraId="47000BEC" w14:textId="77777777" w:rsidR="004A2391" w:rsidRPr="00E662F2" w:rsidRDefault="004A2391" w:rsidP="00FC6040">
      <w:pPr>
        <w:rPr>
          <w:lang w:val="en-US"/>
        </w:rPr>
      </w:pPr>
    </w:p>
    <w:p w14:paraId="203D73F9" w14:textId="6963306A" w:rsidR="004A2391" w:rsidRPr="004A2391" w:rsidRDefault="004A2391" w:rsidP="004A2391">
      <w:pPr>
        <w:pStyle w:val="Ttulo2"/>
        <w:rPr>
          <w:noProof w:val="0"/>
          <w:color w:val="auto"/>
          <w:sz w:val="28"/>
          <w:szCs w:val="28"/>
          <w:lang w:val="en-US"/>
        </w:rPr>
      </w:pPr>
      <w:bookmarkStart w:id="19" w:name="_Toc38750871"/>
      <w:r>
        <w:rPr>
          <w:noProof w:val="0"/>
          <w:color w:val="auto"/>
          <w:sz w:val="28"/>
          <w:szCs w:val="28"/>
          <w:lang w:val="en-US"/>
        </w:rPr>
        <w:t>4</w:t>
      </w:r>
      <w:r w:rsidRPr="000B30B5">
        <w:rPr>
          <w:noProof w:val="0"/>
          <w:color w:val="auto"/>
          <w:sz w:val="28"/>
          <w:szCs w:val="28"/>
          <w:lang w:val="en-US"/>
        </w:rPr>
        <w:t>.</w:t>
      </w:r>
      <w:r>
        <w:rPr>
          <w:noProof w:val="0"/>
          <w:color w:val="auto"/>
          <w:sz w:val="28"/>
          <w:szCs w:val="28"/>
          <w:lang w:val="en-US"/>
        </w:rPr>
        <w:t>3</w:t>
      </w:r>
      <w:r w:rsidRPr="000B30B5">
        <w:rPr>
          <w:noProof w:val="0"/>
          <w:color w:val="auto"/>
          <w:sz w:val="28"/>
          <w:szCs w:val="28"/>
          <w:lang w:val="en-US"/>
        </w:rPr>
        <w:t xml:space="preserve">. </w:t>
      </w:r>
      <w:r>
        <w:rPr>
          <w:noProof w:val="0"/>
          <w:color w:val="auto"/>
          <w:sz w:val="28"/>
          <w:szCs w:val="28"/>
          <w:lang w:val="en-US"/>
        </w:rPr>
        <w:t>Docker</w:t>
      </w:r>
      <w:bookmarkEnd w:id="19"/>
    </w:p>
    <w:p w14:paraId="516F3324" w14:textId="77777777" w:rsidR="00FC6040" w:rsidRDefault="00FC6040" w:rsidP="00FC6040">
      <w:pPr>
        <w:rPr>
          <w:lang w:val="en-US"/>
        </w:rPr>
      </w:pPr>
      <w:r w:rsidRPr="00182D47">
        <w:rPr>
          <w:lang w:val="en-US"/>
        </w:rPr>
        <w:t>Docker is a tool designed to make it easier to create, deploy, and run applications by using containers.</w:t>
      </w:r>
      <w:r>
        <w:rPr>
          <w:lang w:val="en-US"/>
        </w:rPr>
        <w:t xml:space="preserve"> (</w:t>
      </w:r>
      <w:r w:rsidRPr="000D09FA">
        <w:rPr>
          <w:color w:val="FF0000"/>
          <w:lang w:val="en-US"/>
        </w:rPr>
        <w:t xml:space="preserve">ref </w:t>
      </w:r>
      <w:r>
        <w:rPr>
          <w:lang w:val="en-US"/>
        </w:rPr>
        <w:t xml:space="preserve">- </w:t>
      </w:r>
      <w:hyperlink r:id="rId22" w:history="1">
        <w:r w:rsidRPr="00FC6040">
          <w:rPr>
            <w:rStyle w:val="Hiperligao"/>
            <w:lang w:val="en-US"/>
          </w:rPr>
          <w:t>https://www.docker.com/</w:t>
        </w:r>
      </w:hyperlink>
      <w:r>
        <w:rPr>
          <w:lang w:val="en-US"/>
        </w:rPr>
        <w:t xml:space="preserve"> </w:t>
      </w:r>
      <w:r w:rsidRPr="000D09FA">
        <w:rPr>
          <w:lang w:val="en-US"/>
        </w:rPr>
        <w:t>https://docs.docker.com/</w:t>
      </w:r>
      <w:r>
        <w:rPr>
          <w:lang w:val="en-US"/>
        </w:rPr>
        <w:t>)</w:t>
      </w:r>
    </w:p>
    <w:p w14:paraId="3209C8C4" w14:textId="77777777" w:rsidR="00FC6040" w:rsidRDefault="00FC6040" w:rsidP="00FC6040">
      <w:pPr>
        <w:rPr>
          <w:lang w:val="en-US"/>
        </w:rPr>
      </w:pPr>
      <w:r w:rsidRPr="00182D47">
        <w:rPr>
          <w:lang w:val="en-US"/>
        </w:rPr>
        <w:t>Containers are a standardized unit of software that allows developers to isolate their app from its environment, solving the “it works on my machine” Includes everything needed to run an application: code, runtime, system tools, system libraries and settings.</w:t>
      </w:r>
      <w:r>
        <w:rPr>
          <w:lang w:val="en-US"/>
        </w:rPr>
        <w:t xml:space="preserve"> </w:t>
      </w:r>
      <w:r w:rsidRPr="00EE6752">
        <w:rPr>
          <w:lang w:val="en-US"/>
        </w:rPr>
        <w:t>Any docker client will be able to run the container in any machine</w:t>
      </w:r>
      <w:r>
        <w:rPr>
          <w:lang w:val="en-US"/>
        </w:rPr>
        <w:t xml:space="preserve">. </w:t>
      </w:r>
      <w:r w:rsidRPr="00EE6752">
        <w:rPr>
          <w:lang w:val="en-US"/>
        </w:rPr>
        <w:t>For developers, it means that they can focus on writing code without worrying about the system that it will ultimately be running on.</w:t>
      </w:r>
    </w:p>
    <w:p w14:paraId="3C67D521" w14:textId="77777777" w:rsidR="00FC6040" w:rsidRDefault="00FC6040" w:rsidP="00FC6040">
      <w:pPr>
        <w:rPr>
          <w:lang w:val="en-US"/>
        </w:rPr>
      </w:pPr>
      <w:r>
        <w:rPr>
          <w:lang w:val="en-US"/>
        </w:rPr>
        <w:t>Another advantage of the containers is that they are lightweight, r</w:t>
      </w:r>
      <w:r w:rsidRPr="00EE6752">
        <w:rPr>
          <w:lang w:val="en-US"/>
        </w:rPr>
        <w:t>equire fewer resources and have very quick start up times</w:t>
      </w:r>
      <w:r>
        <w:rPr>
          <w:lang w:val="en-US"/>
        </w:rPr>
        <w:t>, and secure, the container provides isolation from other containers.</w:t>
      </w:r>
    </w:p>
    <w:p w14:paraId="7668293A" w14:textId="77777777" w:rsidR="00FC6040" w:rsidRDefault="00FC6040" w:rsidP="00FC6040">
      <w:pPr>
        <w:rPr>
          <w:lang w:val="en-US"/>
        </w:rPr>
      </w:pPr>
      <w:r>
        <w:rPr>
          <w:lang w:val="en-US"/>
        </w:rPr>
        <w:t xml:space="preserve">Docker containers are built from Docker images, in order to run an application inside a container an image with the application needs to be built, build a container from that image and only then can the image with the application be executed. </w:t>
      </w:r>
      <w:r w:rsidRPr="00CF1F55">
        <w:rPr>
          <w:lang w:val="en-US"/>
        </w:rPr>
        <w:t xml:space="preserve">A Docker image is an immutable file </w:t>
      </w:r>
      <w:r>
        <w:rPr>
          <w:lang w:val="en-US"/>
        </w:rPr>
        <w:t>which</w:t>
      </w:r>
      <w:r w:rsidRPr="00CF1F55">
        <w:rPr>
          <w:lang w:val="en-US"/>
        </w:rPr>
        <w:t xml:space="preserve"> contains the source code, libraries, dependencies, tools, and other files needed for an application to run.</w:t>
      </w:r>
    </w:p>
    <w:p w14:paraId="150298E6" w14:textId="77777777" w:rsidR="00FC6040" w:rsidRDefault="00FC6040" w:rsidP="00FC6040">
      <w:pPr>
        <w:rPr>
          <w:lang w:val="en-US"/>
        </w:rPr>
      </w:pPr>
      <w:r>
        <w:rPr>
          <w:lang w:val="en-US"/>
        </w:rPr>
        <w:lastRenderedPageBreak/>
        <w:t>There are several images available for use in docker in image registries like Docker Hub (</w:t>
      </w:r>
      <w:r w:rsidRPr="000D09FA">
        <w:rPr>
          <w:color w:val="FF0000"/>
          <w:lang w:val="en-US"/>
        </w:rPr>
        <w:t xml:space="preserve">ref </w:t>
      </w:r>
      <w:r>
        <w:rPr>
          <w:lang w:val="en-US"/>
        </w:rPr>
        <w:t xml:space="preserve">- </w:t>
      </w:r>
      <w:hyperlink r:id="rId23" w:history="1">
        <w:r w:rsidRPr="00FC6040">
          <w:rPr>
            <w:rStyle w:val="Hiperligao"/>
            <w:lang w:val="en-US"/>
          </w:rPr>
          <w:t>https://hub.docker.com/</w:t>
        </w:r>
      </w:hyperlink>
      <w:r>
        <w:rPr>
          <w:lang w:val="en-US"/>
        </w:rPr>
        <w:t>). For most cases custom docker images need to be built and these can be built recurring to Docker files.</w:t>
      </w:r>
    </w:p>
    <w:p w14:paraId="1FB068BA" w14:textId="7096DAAA" w:rsidR="00FC6040" w:rsidRDefault="00FC6040" w:rsidP="00FC6040">
      <w:pPr>
        <w:rPr>
          <w:lang w:val="en-US"/>
        </w:rPr>
      </w:pPr>
      <w:r w:rsidRPr="000D09FA">
        <w:rPr>
          <w:lang w:val="en-US"/>
        </w:rPr>
        <w:t xml:space="preserve">A Dockerfile is a text file </w:t>
      </w:r>
      <w:r>
        <w:rPr>
          <w:lang w:val="en-US"/>
        </w:rPr>
        <w:t>which</w:t>
      </w:r>
      <w:r w:rsidRPr="000D09FA">
        <w:rPr>
          <w:lang w:val="en-US"/>
        </w:rPr>
        <w:t xml:space="preserve"> includes the instructions to build a Docker image. A Dockerfile specifies the operating system</w:t>
      </w:r>
      <w:r>
        <w:rPr>
          <w:lang w:val="en-US"/>
        </w:rPr>
        <w:t>,</w:t>
      </w:r>
      <w:r w:rsidRPr="000D09FA">
        <w:rPr>
          <w:lang w:val="en-US"/>
        </w:rPr>
        <w:t xml:space="preserve"> the </w:t>
      </w:r>
      <w:r>
        <w:rPr>
          <w:lang w:val="en-US"/>
        </w:rPr>
        <w:t>runtimes</w:t>
      </w:r>
      <w:r w:rsidRPr="000D09FA">
        <w:rPr>
          <w:lang w:val="en-US"/>
        </w:rPr>
        <w:t>, environmental variables, file locations, network ports, other components it needs</w:t>
      </w:r>
      <w:r>
        <w:rPr>
          <w:lang w:val="en-US"/>
        </w:rPr>
        <w:t xml:space="preserve"> </w:t>
      </w:r>
      <w:r w:rsidRPr="000D09FA">
        <w:rPr>
          <w:lang w:val="en-US"/>
        </w:rPr>
        <w:t>and what the container will be doing once we run it.</w:t>
      </w:r>
      <w:r>
        <w:rPr>
          <w:lang w:val="en-US"/>
        </w:rPr>
        <w:t xml:space="preserve"> With a Dockerfile a Docker client can build an image, build a container from that image and execute it.</w:t>
      </w:r>
    </w:p>
    <w:p w14:paraId="0340B4DA" w14:textId="77777777" w:rsidR="004A2391" w:rsidRDefault="004A2391" w:rsidP="00FC6040">
      <w:pPr>
        <w:rPr>
          <w:lang w:val="en-US"/>
        </w:rPr>
      </w:pPr>
    </w:p>
    <w:p w14:paraId="73BCE628" w14:textId="7089A490" w:rsidR="004A2391" w:rsidRPr="004A2391" w:rsidRDefault="004A2391" w:rsidP="004A2391">
      <w:pPr>
        <w:pStyle w:val="Ttulo2"/>
        <w:rPr>
          <w:noProof w:val="0"/>
          <w:color w:val="auto"/>
          <w:sz w:val="28"/>
          <w:szCs w:val="28"/>
          <w:lang w:val="en-US"/>
        </w:rPr>
      </w:pPr>
      <w:bookmarkStart w:id="20" w:name="_Toc38750872"/>
      <w:r>
        <w:rPr>
          <w:noProof w:val="0"/>
          <w:color w:val="auto"/>
          <w:sz w:val="28"/>
          <w:szCs w:val="28"/>
          <w:lang w:val="en-US"/>
        </w:rPr>
        <w:t>4</w:t>
      </w:r>
      <w:r w:rsidRPr="000B30B5">
        <w:rPr>
          <w:noProof w:val="0"/>
          <w:color w:val="auto"/>
          <w:sz w:val="28"/>
          <w:szCs w:val="28"/>
          <w:lang w:val="en-US"/>
        </w:rPr>
        <w:t>.</w:t>
      </w:r>
      <w:r>
        <w:rPr>
          <w:noProof w:val="0"/>
          <w:color w:val="auto"/>
          <w:sz w:val="28"/>
          <w:szCs w:val="28"/>
          <w:lang w:val="en-US"/>
        </w:rPr>
        <w:t>4</w:t>
      </w:r>
      <w:r w:rsidRPr="000B30B5">
        <w:rPr>
          <w:noProof w:val="0"/>
          <w:color w:val="auto"/>
          <w:sz w:val="28"/>
          <w:szCs w:val="28"/>
          <w:lang w:val="en-US"/>
        </w:rPr>
        <w:t xml:space="preserve">. </w:t>
      </w:r>
      <w:r>
        <w:rPr>
          <w:noProof w:val="0"/>
          <w:color w:val="auto"/>
          <w:sz w:val="28"/>
          <w:szCs w:val="28"/>
          <w:lang w:val="en-US"/>
        </w:rPr>
        <w:t>Swagger</w:t>
      </w:r>
      <w:bookmarkEnd w:id="20"/>
    </w:p>
    <w:p w14:paraId="384EA5D9" w14:textId="77777777" w:rsidR="00FC6040" w:rsidRDefault="00FC6040" w:rsidP="00FC6040">
      <w:pPr>
        <w:rPr>
          <w:lang w:val="en-US"/>
        </w:rPr>
      </w:pPr>
      <w:r>
        <w:rPr>
          <w:lang w:val="en-US"/>
        </w:rPr>
        <w:t>Swagger enables developers to describe their API’s structure in such a way that it is possible to build beautiful and interactive API documentation (</w:t>
      </w:r>
      <w:r w:rsidRPr="00165DF0">
        <w:rPr>
          <w:color w:val="FF0000"/>
          <w:lang w:val="en-US"/>
        </w:rPr>
        <w:t xml:space="preserve">ref </w:t>
      </w:r>
      <w:r>
        <w:rPr>
          <w:lang w:val="en-US"/>
        </w:rPr>
        <w:t xml:space="preserve">- </w:t>
      </w:r>
      <w:hyperlink r:id="rId24" w:history="1">
        <w:r w:rsidRPr="00FC6040">
          <w:rPr>
            <w:rStyle w:val="Hiperligao"/>
            <w:lang w:val="en-US"/>
          </w:rPr>
          <w:t>https://swagger.io/</w:t>
        </w:r>
      </w:hyperlink>
      <w:r>
        <w:rPr>
          <w:lang w:val="en-US"/>
        </w:rPr>
        <w:t>). Swagger UI enables automatic generation of a rich user interface with the API documentation, this UI is generated from documentation compliant with the Open API standard.</w:t>
      </w:r>
    </w:p>
    <w:p w14:paraId="7681BB99" w14:textId="6B7B169B" w:rsidR="00FC6040" w:rsidRDefault="00FC6040" w:rsidP="004A2391">
      <w:pPr>
        <w:pStyle w:val="Ttulo1"/>
        <w:numPr>
          <w:ilvl w:val="0"/>
          <w:numId w:val="0"/>
        </w:numPr>
        <w:rPr>
          <w:lang w:val="en-US"/>
        </w:rPr>
      </w:pPr>
      <w:r w:rsidRPr="004A2391">
        <w:rPr>
          <w:lang w:val="en-US"/>
        </w:rPr>
        <w:br w:type="page"/>
      </w:r>
    </w:p>
    <w:p w14:paraId="6C1F2088" w14:textId="012FF4BA" w:rsidR="004A2391" w:rsidRDefault="004A2391" w:rsidP="004A2391">
      <w:pPr>
        <w:rPr>
          <w:lang w:val="en-US"/>
        </w:rPr>
      </w:pPr>
    </w:p>
    <w:p w14:paraId="27CC25AA" w14:textId="1BA03BFB" w:rsidR="004A2391" w:rsidRDefault="004A2391" w:rsidP="004A2391">
      <w:pPr>
        <w:rPr>
          <w:lang w:val="en-US"/>
        </w:rPr>
      </w:pPr>
    </w:p>
    <w:p w14:paraId="6D29D40A" w14:textId="7B1FF8DE" w:rsidR="004A2391" w:rsidRDefault="004A2391" w:rsidP="004A2391">
      <w:pPr>
        <w:rPr>
          <w:lang w:val="en-US"/>
        </w:rPr>
      </w:pPr>
    </w:p>
    <w:p w14:paraId="149B4EB1" w14:textId="4AA3F951" w:rsidR="004A2391" w:rsidRDefault="004A2391" w:rsidP="004A2391">
      <w:pPr>
        <w:rPr>
          <w:lang w:val="en-US"/>
        </w:rPr>
      </w:pPr>
    </w:p>
    <w:p w14:paraId="0FA07258" w14:textId="5EECE721" w:rsidR="004A2391" w:rsidRDefault="004A2391" w:rsidP="004A2391">
      <w:pPr>
        <w:rPr>
          <w:lang w:val="en-US"/>
        </w:rPr>
      </w:pPr>
    </w:p>
    <w:p w14:paraId="416BCB95" w14:textId="766C35E7" w:rsidR="004A2391" w:rsidRDefault="004A2391" w:rsidP="004A2391">
      <w:pPr>
        <w:rPr>
          <w:lang w:val="en-US"/>
        </w:rPr>
      </w:pPr>
    </w:p>
    <w:p w14:paraId="305CE6FD" w14:textId="0B27B4A6" w:rsidR="004A2391" w:rsidRDefault="004A2391" w:rsidP="004A2391">
      <w:pPr>
        <w:rPr>
          <w:lang w:val="en-US"/>
        </w:rPr>
      </w:pPr>
    </w:p>
    <w:p w14:paraId="0D4A057F" w14:textId="5798A79D" w:rsidR="004A2391" w:rsidRDefault="004A2391" w:rsidP="004A2391">
      <w:pPr>
        <w:rPr>
          <w:lang w:val="en-US"/>
        </w:rPr>
      </w:pPr>
    </w:p>
    <w:p w14:paraId="16630595" w14:textId="5BF92604" w:rsidR="004A2391" w:rsidRDefault="004A2391" w:rsidP="004A2391">
      <w:pPr>
        <w:rPr>
          <w:lang w:val="en-US"/>
        </w:rPr>
      </w:pPr>
    </w:p>
    <w:p w14:paraId="00345574" w14:textId="76366EFE" w:rsidR="004A2391" w:rsidRDefault="004A2391" w:rsidP="004A2391">
      <w:pPr>
        <w:rPr>
          <w:lang w:val="en-US"/>
        </w:rPr>
      </w:pPr>
    </w:p>
    <w:p w14:paraId="214CFF5C" w14:textId="7EF9E8B7" w:rsidR="004A2391" w:rsidRDefault="004A2391" w:rsidP="004A2391">
      <w:pPr>
        <w:rPr>
          <w:lang w:val="en-US"/>
        </w:rPr>
      </w:pPr>
    </w:p>
    <w:p w14:paraId="5461C23E" w14:textId="46702FB8" w:rsidR="004A2391" w:rsidRDefault="004A2391" w:rsidP="004A2391">
      <w:pPr>
        <w:rPr>
          <w:lang w:val="en-US"/>
        </w:rPr>
      </w:pPr>
    </w:p>
    <w:p w14:paraId="58E3805B" w14:textId="5D4B43D7" w:rsidR="004A2391" w:rsidRDefault="004A2391" w:rsidP="004A2391">
      <w:pPr>
        <w:rPr>
          <w:lang w:val="en-US"/>
        </w:rPr>
      </w:pPr>
    </w:p>
    <w:p w14:paraId="2B7687E4" w14:textId="5B0DBC38" w:rsidR="004A2391" w:rsidRDefault="004A2391" w:rsidP="004A2391">
      <w:pPr>
        <w:rPr>
          <w:lang w:val="en-US"/>
        </w:rPr>
      </w:pPr>
    </w:p>
    <w:p w14:paraId="38FA8D68" w14:textId="55951F3C" w:rsidR="004A2391" w:rsidRDefault="004A2391" w:rsidP="004A2391">
      <w:pPr>
        <w:rPr>
          <w:lang w:val="en-US"/>
        </w:rPr>
      </w:pPr>
    </w:p>
    <w:p w14:paraId="54DC34EF" w14:textId="11440FF5" w:rsidR="004A2391" w:rsidRDefault="004A2391" w:rsidP="004A2391">
      <w:pPr>
        <w:rPr>
          <w:lang w:val="en-US"/>
        </w:rPr>
      </w:pPr>
    </w:p>
    <w:p w14:paraId="7B24ED49" w14:textId="1337A1A9" w:rsidR="004A2391" w:rsidRDefault="004A2391" w:rsidP="004A2391">
      <w:pPr>
        <w:rPr>
          <w:lang w:val="en-US"/>
        </w:rPr>
      </w:pPr>
    </w:p>
    <w:p w14:paraId="584189DD" w14:textId="6B21172D" w:rsidR="004A2391" w:rsidRDefault="004A2391" w:rsidP="004A2391">
      <w:pPr>
        <w:rPr>
          <w:lang w:val="en-US"/>
        </w:rPr>
      </w:pPr>
    </w:p>
    <w:p w14:paraId="6F82FE46" w14:textId="58B1234F" w:rsidR="004A2391" w:rsidRDefault="004A2391" w:rsidP="004A2391">
      <w:pPr>
        <w:rPr>
          <w:lang w:val="en-US"/>
        </w:rPr>
      </w:pPr>
    </w:p>
    <w:p w14:paraId="1EA46598" w14:textId="5944EC06" w:rsidR="004A2391" w:rsidRDefault="004A2391" w:rsidP="004A2391">
      <w:pPr>
        <w:rPr>
          <w:lang w:val="en-US"/>
        </w:rPr>
      </w:pPr>
    </w:p>
    <w:p w14:paraId="441F7CC5" w14:textId="58C8B1B9" w:rsidR="004A2391" w:rsidRDefault="004A2391" w:rsidP="004A2391">
      <w:pPr>
        <w:rPr>
          <w:lang w:val="en-US"/>
        </w:rPr>
      </w:pPr>
    </w:p>
    <w:p w14:paraId="2656FB79" w14:textId="4DFCEF51" w:rsidR="004A2391" w:rsidRDefault="004A2391" w:rsidP="004A2391">
      <w:pPr>
        <w:rPr>
          <w:lang w:val="en-US"/>
        </w:rPr>
      </w:pPr>
    </w:p>
    <w:p w14:paraId="7B75E491" w14:textId="200733D3" w:rsidR="004A2391" w:rsidRDefault="004A2391" w:rsidP="004A2391">
      <w:pPr>
        <w:rPr>
          <w:lang w:val="en-US"/>
        </w:rPr>
      </w:pPr>
    </w:p>
    <w:p w14:paraId="4F5BF8F9" w14:textId="207E676C" w:rsidR="004A2391" w:rsidRDefault="004A2391" w:rsidP="004A2391">
      <w:pPr>
        <w:rPr>
          <w:lang w:val="en-US"/>
        </w:rPr>
      </w:pPr>
    </w:p>
    <w:p w14:paraId="2C526577" w14:textId="2B004095" w:rsidR="004A2391" w:rsidRDefault="004A2391" w:rsidP="004A2391">
      <w:pPr>
        <w:rPr>
          <w:lang w:val="en-US"/>
        </w:rPr>
      </w:pPr>
    </w:p>
    <w:p w14:paraId="43BA6A12" w14:textId="77777777" w:rsidR="004A2391" w:rsidRPr="004A2391" w:rsidRDefault="004A2391" w:rsidP="004A2391">
      <w:pPr>
        <w:rPr>
          <w:lang w:val="en-US"/>
        </w:rPr>
      </w:pPr>
    </w:p>
    <w:p w14:paraId="11F01973" w14:textId="366A7481" w:rsidR="00AD353A" w:rsidRPr="001727C3" w:rsidRDefault="004B3D0E" w:rsidP="008F0F86">
      <w:pPr>
        <w:pStyle w:val="Ttulo1"/>
      </w:pPr>
      <w:bookmarkStart w:id="21" w:name="_Toc38750873"/>
      <w:r>
        <w:lastRenderedPageBreak/>
        <w:t>Arquitecture</w:t>
      </w:r>
      <w:bookmarkEnd w:id="21"/>
    </w:p>
    <w:p w14:paraId="740567F0" w14:textId="77777777" w:rsidR="00567E9A" w:rsidRPr="00806D95" w:rsidRDefault="00567E9A" w:rsidP="00567E9A">
      <w:pPr>
        <w:rPr>
          <w:lang w:val="en-US"/>
        </w:rPr>
      </w:pPr>
      <w:r w:rsidRPr="00806D95">
        <w:rPr>
          <w:lang w:val="en-US"/>
        </w:rPr>
        <w:t xml:space="preserve">To develop the </w:t>
      </w:r>
      <w:r>
        <w:rPr>
          <w:lang w:val="en-US"/>
        </w:rPr>
        <w:t>ISE</w:t>
      </w:r>
      <w:r w:rsidRPr="00806D95">
        <w:rPr>
          <w:lang w:val="en-US"/>
        </w:rPr>
        <w:t>-</w:t>
      </w:r>
      <w:r>
        <w:rPr>
          <w:lang w:val="en-US"/>
        </w:rPr>
        <w:t>L</w:t>
      </w:r>
      <w:r w:rsidRPr="00806D95">
        <w:rPr>
          <w:lang w:val="en-US"/>
        </w:rPr>
        <w:t xml:space="preserve">earning </w:t>
      </w:r>
      <w:r>
        <w:rPr>
          <w:lang w:val="en-US"/>
        </w:rPr>
        <w:t>application</w:t>
      </w:r>
      <w:r w:rsidRPr="00806D95">
        <w:rPr>
          <w:lang w:val="en-US"/>
        </w:rPr>
        <w:t xml:space="preserve"> three main modules were identified: UI, Services and Execution Environments.</w:t>
      </w:r>
    </w:p>
    <w:p w14:paraId="0E7163D1" w14:textId="77777777" w:rsidR="00567E9A" w:rsidRPr="00806D95" w:rsidRDefault="00567E9A" w:rsidP="00567E9A">
      <w:pPr>
        <w:rPr>
          <w:lang w:val="en-US"/>
        </w:rPr>
      </w:pPr>
      <w:r w:rsidRPr="00806D95">
        <w:rPr>
          <w:lang w:val="en-US"/>
        </w:rPr>
        <w:t>The UI module is the presentation layer, with which the final user will interact. This interface will be developed as a single page application.</w:t>
      </w:r>
    </w:p>
    <w:p w14:paraId="2F0F05B2" w14:textId="77777777" w:rsidR="00567E9A" w:rsidRPr="00806D95" w:rsidRDefault="00567E9A" w:rsidP="00567E9A">
      <w:pPr>
        <w:rPr>
          <w:lang w:val="en-US"/>
        </w:rPr>
      </w:pPr>
      <w:r w:rsidRPr="00806D95">
        <w:rPr>
          <w:lang w:val="en-US"/>
        </w:rPr>
        <w:t>The Services module will provide a REST API which is the core of the platform.</w:t>
      </w:r>
      <w:r>
        <w:rPr>
          <w:lang w:val="en-US"/>
        </w:rPr>
        <w:t xml:space="preserve"> </w:t>
      </w:r>
      <w:r w:rsidRPr="00806D95">
        <w:rPr>
          <w:lang w:val="en-US"/>
        </w:rPr>
        <w:t>This REST API can be used standalone or with the UI module and will be used to support the UI module.</w:t>
      </w:r>
    </w:p>
    <w:p w14:paraId="6E5A3D0D" w14:textId="77777777" w:rsidR="00567E9A" w:rsidRDefault="00567E9A" w:rsidP="00567E9A">
      <w:pPr>
        <w:rPr>
          <w:lang w:val="en-US"/>
        </w:rPr>
      </w:pPr>
      <w:r w:rsidRPr="00806D95">
        <w:rPr>
          <w:lang w:val="en-US"/>
        </w:rPr>
        <w:t>The Execution Environment module will be responsible for executing code provided by an external source. This module will support several runtime environments, where each application will be developed and hosted on a separate container.</w:t>
      </w:r>
    </w:p>
    <w:p w14:paraId="16E50F31" w14:textId="77777777" w:rsidR="00567E9A" w:rsidRPr="00806D95" w:rsidRDefault="00567E9A" w:rsidP="00567E9A">
      <w:pPr>
        <w:rPr>
          <w:lang w:val="en-US"/>
        </w:rPr>
      </w:pPr>
      <w:r>
        <w:rPr>
          <w:lang w:val="en-US"/>
        </w:rPr>
        <w:t>On the image below is shown how these modules interact, the Frontend module only communicates with the services module which in turn communicates with the execution environments, increasing the solution’s modularity.</w:t>
      </w:r>
    </w:p>
    <w:p w14:paraId="0D23F0B2" w14:textId="77777777" w:rsidR="00567E9A" w:rsidRDefault="00567E9A" w:rsidP="00567E9A">
      <w:pPr>
        <w:keepNext/>
        <w:jc w:val="center"/>
      </w:pPr>
      <w:r>
        <w:drawing>
          <wp:inline distT="0" distB="0" distL="0" distR="0" wp14:anchorId="55B33A69" wp14:editId="57D4A343">
            <wp:extent cx="2078355" cy="13620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35630" t="34177" r="35442" b="32124"/>
                    <a:stretch/>
                  </pic:blipFill>
                  <pic:spPr bwMode="auto">
                    <a:xfrm>
                      <a:off x="0" y="0"/>
                      <a:ext cx="2150079" cy="1409080"/>
                    </a:xfrm>
                    <a:prstGeom prst="rect">
                      <a:avLst/>
                    </a:prstGeom>
                    <a:noFill/>
                    <a:ln>
                      <a:noFill/>
                    </a:ln>
                    <a:extLst>
                      <a:ext uri="{53640926-AAD7-44D8-BBD7-CCE9431645EC}">
                        <a14:shadowObscured xmlns:a14="http://schemas.microsoft.com/office/drawing/2010/main"/>
                      </a:ext>
                    </a:extLst>
                  </pic:spPr>
                </pic:pic>
              </a:graphicData>
            </a:graphic>
          </wp:inline>
        </w:drawing>
      </w:r>
    </w:p>
    <w:p w14:paraId="6C847AD4" w14:textId="1ADFAABF" w:rsidR="00567E9A" w:rsidRDefault="00567E9A" w:rsidP="00567E9A">
      <w:pPr>
        <w:pStyle w:val="Legenda"/>
        <w:rPr>
          <w:lang w:val="en-US"/>
        </w:rPr>
      </w:pPr>
      <w:bookmarkStart w:id="22" w:name="_Toc38750297"/>
      <w:r w:rsidRPr="008F0F86">
        <w:rPr>
          <w:lang w:val="en-US"/>
        </w:rPr>
        <w:t xml:space="preserve">Figure </w:t>
      </w:r>
      <w:r>
        <w:fldChar w:fldCharType="begin"/>
      </w:r>
      <w:r w:rsidRPr="008F0F86">
        <w:rPr>
          <w:lang w:val="en-US"/>
        </w:rPr>
        <w:instrText xml:space="preserve"> SEQ Figure \* ARABIC </w:instrText>
      </w:r>
      <w:r>
        <w:fldChar w:fldCharType="separate"/>
      </w:r>
      <w:r w:rsidR="001A3F32" w:rsidRPr="008F0F86">
        <w:rPr>
          <w:lang w:val="en-US"/>
        </w:rPr>
        <w:t>1</w:t>
      </w:r>
      <w:r>
        <w:fldChar w:fldCharType="end"/>
      </w:r>
      <w:r w:rsidRPr="008F0F86">
        <w:rPr>
          <w:lang w:val="en-US"/>
        </w:rPr>
        <w:t xml:space="preserve"> – Project Modules interactions</w:t>
      </w:r>
      <w:bookmarkEnd w:id="22"/>
    </w:p>
    <w:p w14:paraId="11A61D8F" w14:textId="77777777" w:rsidR="004A2391" w:rsidRPr="004A2391" w:rsidRDefault="004A2391" w:rsidP="004A2391">
      <w:pPr>
        <w:rPr>
          <w:lang w:val="en-US"/>
        </w:rPr>
      </w:pPr>
    </w:p>
    <w:p w14:paraId="6FAD2C54" w14:textId="3AFD1A1D" w:rsidR="004A2391" w:rsidRPr="004A2391" w:rsidRDefault="004A2391" w:rsidP="004A2391">
      <w:pPr>
        <w:pStyle w:val="Ttulo2"/>
        <w:rPr>
          <w:noProof w:val="0"/>
          <w:color w:val="auto"/>
          <w:sz w:val="28"/>
          <w:szCs w:val="28"/>
          <w:lang w:val="en-US"/>
        </w:rPr>
      </w:pPr>
      <w:bookmarkStart w:id="23" w:name="_Toc38750874"/>
      <w:r>
        <w:rPr>
          <w:noProof w:val="0"/>
          <w:color w:val="auto"/>
          <w:sz w:val="28"/>
          <w:szCs w:val="28"/>
          <w:lang w:val="en-US"/>
        </w:rPr>
        <w:t>5</w:t>
      </w:r>
      <w:r w:rsidRPr="000B30B5">
        <w:rPr>
          <w:noProof w:val="0"/>
          <w:color w:val="auto"/>
          <w:sz w:val="28"/>
          <w:szCs w:val="28"/>
          <w:lang w:val="en-US"/>
        </w:rPr>
        <w:t>.</w:t>
      </w:r>
      <w:r>
        <w:rPr>
          <w:noProof w:val="0"/>
          <w:color w:val="auto"/>
          <w:sz w:val="28"/>
          <w:szCs w:val="28"/>
          <w:lang w:val="en-US"/>
        </w:rPr>
        <w:t>1</w:t>
      </w:r>
      <w:r w:rsidRPr="000B30B5">
        <w:rPr>
          <w:noProof w:val="0"/>
          <w:color w:val="auto"/>
          <w:sz w:val="28"/>
          <w:szCs w:val="28"/>
          <w:lang w:val="en-US"/>
        </w:rPr>
        <w:t xml:space="preserve">. </w:t>
      </w:r>
      <w:r>
        <w:rPr>
          <w:noProof w:val="0"/>
          <w:color w:val="auto"/>
          <w:sz w:val="28"/>
          <w:szCs w:val="28"/>
          <w:lang w:val="en-US"/>
        </w:rPr>
        <w:t>Front end</w:t>
      </w:r>
      <w:bookmarkEnd w:id="23"/>
    </w:p>
    <w:p w14:paraId="246816A7" w14:textId="77777777" w:rsidR="00567E9A" w:rsidRDefault="00567E9A" w:rsidP="00567E9A">
      <w:pPr>
        <w:rPr>
          <w:lang w:val="en-US"/>
        </w:rPr>
      </w:pPr>
      <w:r w:rsidRPr="005A13C6">
        <w:rPr>
          <w:lang w:val="en-US"/>
        </w:rPr>
        <w:t>The front end will b</w:t>
      </w:r>
      <w:r>
        <w:rPr>
          <w:lang w:val="en-US"/>
        </w:rPr>
        <w:t>e a single page application enabling a user to interact with the application through an UI. This module will be implemented with React, because it will be a SPA the module React Router will also be used.</w:t>
      </w:r>
    </w:p>
    <w:p w14:paraId="4839C1A9" w14:textId="77777777" w:rsidR="00567E9A" w:rsidRDefault="00567E9A" w:rsidP="00567E9A">
      <w:pPr>
        <w:rPr>
          <w:lang w:val="en-US"/>
        </w:rPr>
      </w:pPr>
      <w:r>
        <w:rPr>
          <w:lang w:val="en-US"/>
        </w:rPr>
        <w:t xml:space="preserve">For this use case the components were built using NodeJS. Adding to this some external libraries were used to support the UI development. </w:t>
      </w:r>
      <w:r w:rsidRPr="005712F7">
        <w:rPr>
          <w:lang w:val="en-US"/>
        </w:rPr>
        <w:t>Such library is Material UI, a popular React UI framework w</w:t>
      </w:r>
      <w:r>
        <w:rPr>
          <w:lang w:val="en-US"/>
        </w:rPr>
        <w:t>hich contains many implemented components enabling faster and easier development.</w:t>
      </w:r>
    </w:p>
    <w:p w14:paraId="6AC744B0" w14:textId="77777777" w:rsidR="00567E9A" w:rsidRPr="00DB2F55" w:rsidRDefault="00567E9A" w:rsidP="00567E9A">
      <w:pPr>
        <w:rPr>
          <w:lang w:val="en-US"/>
        </w:rPr>
      </w:pPr>
      <w:r>
        <w:rPr>
          <w:lang w:val="en-US"/>
        </w:rPr>
        <w:t xml:space="preserve">To take advantage of React and follow good development practices, on this project there is the concern to implement components with a modular design. </w:t>
      </w:r>
      <w:r w:rsidRPr="00DB2F55">
        <w:rPr>
          <w:lang w:val="en-US"/>
        </w:rPr>
        <w:t xml:space="preserve">With this </w:t>
      </w:r>
      <w:r w:rsidRPr="00DB2F55">
        <w:rPr>
          <w:lang w:val="en-US"/>
        </w:rPr>
        <w:lastRenderedPageBreak/>
        <w:t>approach the components can be reused in d</w:t>
      </w:r>
      <w:r>
        <w:rPr>
          <w:lang w:val="en-US"/>
        </w:rPr>
        <w:t>ifferent pages making the application more modular and loosely coupled.</w:t>
      </w:r>
    </w:p>
    <w:p w14:paraId="79A2FB09" w14:textId="77777777" w:rsidR="00567E9A" w:rsidRPr="005A13C6" w:rsidRDefault="00567E9A" w:rsidP="00567E9A">
      <w:r w:rsidRPr="005A13C6">
        <w:t>(</w:t>
      </w:r>
      <w:r w:rsidRPr="005A13C6">
        <w:rPr>
          <w:color w:val="FF0000"/>
        </w:rPr>
        <w:t>mais la para a frente fazer um diagrama de navegação das páginas</w:t>
      </w:r>
      <w:r>
        <w:rPr>
          <w:color w:val="FF0000"/>
        </w:rPr>
        <w:t>?</w:t>
      </w:r>
      <w:r w:rsidRPr="005A13C6">
        <w:t>)</w:t>
      </w:r>
    </w:p>
    <w:p w14:paraId="7C858612" w14:textId="77777777" w:rsidR="00567E9A" w:rsidRPr="005A13C6" w:rsidRDefault="00567E9A" w:rsidP="00567E9A">
      <w:pPr>
        <w:pStyle w:val="Ttulo2"/>
      </w:pPr>
    </w:p>
    <w:p w14:paraId="7B73A36F" w14:textId="31457DA1" w:rsidR="004A2391" w:rsidRPr="004A2391" w:rsidRDefault="004A2391" w:rsidP="004A2391">
      <w:pPr>
        <w:rPr>
          <w:lang w:val="en-US"/>
        </w:rPr>
      </w:pPr>
      <w:r>
        <w:rPr>
          <w:noProof w:val="0"/>
          <w:sz w:val="28"/>
          <w:szCs w:val="28"/>
          <w:lang w:val="en-US"/>
        </w:rPr>
        <w:t>5</w:t>
      </w:r>
      <w:r w:rsidRPr="000B30B5">
        <w:rPr>
          <w:noProof w:val="0"/>
          <w:sz w:val="28"/>
          <w:szCs w:val="28"/>
          <w:lang w:val="en-US"/>
        </w:rPr>
        <w:t>.</w:t>
      </w:r>
      <w:r>
        <w:rPr>
          <w:noProof w:val="0"/>
          <w:sz w:val="28"/>
          <w:szCs w:val="28"/>
          <w:lang w:val="en-US"/>
        </w:rPr>
        <w:t>2</w:t>
      </w:r>
      <w:r w:rsidRPr="000B30B5">
        <w:rPr>
          <w:noProof w:val="0"/>
          <w:sz w:val="28"/>
          <w:szCs w:val="28"/>
          <w:lang w:val="en-US"/>
        </w:rPr>
        <w:t xml:space="preserve">. </w:t>
      </w:r>
      <w:r>
        <w:rPr>
          <w:noProof w:val="0"/>
          <w:sz w:val="28"/>
          <w:szCs w:val="28"/>
          <w:lang w:val="en-US"/>
        </w:rPr>
        <w:t>Services</w:t>
      </w:r>
    </w:p>
    <w:p w14:paraId="16EAAC53" w14:textId="77777777" w:rsidR="00567E9A" w:rsidRDefault="00567E9A" w:rsidP="00567E9A">
      <w:pPr>
        <w:rPr>
          <w:lang w:val="en-US"/>
        </w:rPr>
      </w:pPr>
      <w:r>
        <w:rPr>
          <w:lang w:val="en-US"/>
        </w:rPr>
        <w:t>This module is an application which exposes a REST API, enabling its clients to interact with the domains identified during the requirement section.</w:t>
      </w:r>
    </w:p>
    <w:p w14:paraId="43E1B13C" w14:textId="77777777" w:rsidR="00567E9A" w:rsidRDefault="00567E9A" w:rsidP="00567E9A">
      <w:pPr>
        <w:rPr>
          <w:lang w:val="en-US"/>
        </w:rPr>
      </w:pPr>
      <w:r>
        <w:rPr>
          <w:lang w:val="en-US"/>
        </w:rPr>
        <w:t>In the image below it’s shown in more detail how the service modules are structured. There are 4 main sub modules: Challenges; Questionnaires; Users; Authentication.</w:t>
      </w:r>
    </w:p>
    <w:p w14:paraId="1C7A1925" w14:textId="77777777" w:rsidR="00567E9A" w:rsidRDefault="00567E9A" w:rsidP="00567E9A">
      <w:pPr>
        <w:keepNext/>
      </w:pPr>
      <w:r>
        <w:drawing>
          <wp:inline distT="0" distB="0" distL="0" distR="0" wp14:anchorId="1388285F" wp14:editId="69816E9F">
            <wp:extent cx="4610100" cy="2400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5690" t="6851" r="5485" b="10940"/>
                    <a:stretch/>
                  </pic:blipFill>
                  <pic:spPr bwMode="auto">
                    <a:xfrm>
                      <a:off x="0" y="0"/>
                      <a:ext cx="4684966" cy="2439280"/>
                    </a:xfrm>
                    <a:prstGeom prst="rect">
                      <a:avLst/>
                    </a:prstGeom>
                    <a:noFill/>
                    <a:ln>
                      <a:noFill/>
                    </a:ln>
                    <a:extLst>
                      <a:ext uri="{53640926-AAD7-44D8-BBD7-CCE9431645EC}">
                        <a14:shadowObscured xmlns:a14="http://schemas.microsoft.com/office/drawing/2010/main"/>
                      </a:ext>
                    </a:extLst>
                  </pic:spPr>
                </pic:pic>
              </a:graphicData>
            </a:graphic>
          </wp:inline>
        </w:drawing>
      </w:r>
    </w:p>
    <w:p w14:paraId="445936C5" w14:textId="2E2243CA" w:rsidR="00567E9A" w:rsidRPr="00567E9A" w:rsidRDefault="00567E9A" w:rsidP="00567E9A">
      <w:pPr>
        <w:pStyle w:val="Legenda"/>
        <w:rPr>
          <w:lang w:val="en-US"/>
        </w:rPr>
      </w:pPr>
      <w:bookmarkStart w:id="24" w:name="_Toc38750298"/>
      <w:r w:rsidRPr="00567E9A">
        <w:rPr>
          <w:lang w:val="en-US"/>
        </w:rPr>
        <w:t xml:space="preserve">Figure </w:t>
      </w:r>
      <w:r>
        <w:fldChar w:fldCharType="begin"/>
      </w:r>
      <w:r w:rsidRPr="00567E9A">
        <w:rPr>
          <w:lang w:val="en-US"/>
        </w:rPr>
        <w:instrText xml:space="preserve"> SEQ Figure \* ARABIC </w:instrText>
      </w:r>
      <w:r>
        <w:fldChar w:fldCharType="separate"/>
      </w:r>
      <w:r w:rsidR="001A3F32">
        <w:rPr>
          <w:lang w:val="en-US"/>
        </w:rPr>
        <w:t>2</w:t>
      </w:r>
      <w:r>
        <w:fldChar w:fldCharType="end"/>
      </w:r>
      <w:r w:rsidRPr="00567E9A">
        <w:rPr>
          <w:lang w:val="en-US"/>
        </w:rPr>
        <w:t xml:space="preserve"> </w:t>
      </w:r>
      <w:r>
        <w:rPr>
          <w:lang w:val="en-US"/>
        </w:rPr>
        <w:t>–</w:t>
      </w:r>
      <w:r w:rsidRPr="00567E9A">
        <w:rPr>
          <w:lang w:val="en-US"/>
        </w:rPr>
        <w:t xml:space="preserve"> De</w:t>
      </w:r>
      <w:r>
        <w:rPr>
          <w:lang w:val="en-US"/>
        </w:rPr>
        <w:t>tailed view of Services Module including DB</w:t>
      </w:r>
      <w:bookmarkEnd w:id="24"/>
    </w:p>
    <w:p w14:paraId="2D96F397" w14:textId="77777777" w:rsidR="00567E9A" w:rsidRDefault="00567E9A" w:rsidP="00567E9A">
      <w:pPr>
        <w:rPr>
          <w:lang w:val="en-US"/>
        </w:rPr>
      </w:pPr>
      <w:r>
        <w:rPr>
          <w:lang w:val="en-US"/>
        </w:rPr>
        <w:t>The Challenges submodule is responsible for interaction and business logic with Challenges and Challenge Answers domains.</w:t>
      </w:r>
    </w:p>
    <w:p w14:paraId="130BC166" w14:textId="77777777" w:rsidR="00567E9A" w:rsidRDefault="00567E9A" w:rsidP="00567E9A">
      <w:pPr>
        <w:rPr>
          <w:lang w:val="en-US"/>
        </w:rPr>
      </w:pPr>
      <w:r>
        <w:rPr>
          <w:lang w:val="en-US"/>
        </w:rPr>
        <w:t>The Questionnaires submodule is responsible for interaction and business logic with Questionnaire and Questionnaire Answers domains.</w:t>
      </w:r>
    </w:p>
    <w:p w14:paraId="45071BDA" w14:textId="77777777" w:rsidR="00567E9A" w:rsidRDefault="00567E9A" w:rsidP="00567E9A">
      <w:pPr>
        <w:rPr>
          <w:lang w:val="en-US"/>
        </w:rPr>
      </w:pPr>
      <w:r>
        <w:rPr>
          <w:lang w:val="en-US"/>
        </w:rPr>
        <w:t>The Users submodule is responsible for interaction and business logic with Users domain.</w:t>
      </w:r>
    </w:p>
    <w:p w14:paraId="3CC46412" w14:textId="77777777" w:rsidR="00567E9A" w:rsidRDefault="00567E9A" w:rsidP="00567E9A">
      <w:pPr>
        <w:rPr>
          <w:lang w:val="en-US"/>
        </w:rPr>
      </w:pPr>
      <w:r>
        <w:rPr>
          <w:lang w:val="en-US"/>
        </w:rPr>
        <w:t>The Authentication module is responsible for allowing user authentication and managing endpoint authentication for the whole application.</w:t>
      </w:r>
    </w:p>
    <w:p w14:paraId="553FD344" w14:textId="77777777" w:rsidR="00567E9A" w:rsidRDefault="00567E9A" w:rsidP="00567E9A">
      <w:pPr>
        <w:rPr>
          <w:lang w:val="en-US"/>
        </w:rPr>
      </w:pPr>
      <w:r>
        <w:rPr>
          <w:lang w:val="en-US"/>
        </w:rPr>
        <w:t>Another detailed shown on the picture above is the Database, this is the only module with access to the database, and it is responsible for directly connecting this database which maintains the state application for the different domains.</w:t>
      </w:r>
    </w:p>
    <w:p w14:paraId="0C98B18C" w14:textId="77777777" w:rsidR="00567E9A" w:rsidRDefault="00567E9A" w:rsidP="00567E9A">
      <w:pPr>
        <w:rPr>
          <w:lang w:val="en-US"/>
        </w:rPr>
      </w:pPr>
    </w:p>
    <w:p w14:paraId="58DFF32B" w14:textId="77777777" w:rsidR="00567E9A" w:rsidRDefault="00567E9A" w:rsidP="00567E9A">
      <w:pPr>
        <w:rPr>
          <w:lang w:val="en-US"/>
        </w:rPr>
      </w:pPr>
      <w:r>
        <w:rPr>
          <w:lang w:val="en-US"/>
        </w:rPr>
        <w:lastRenderedPageBreak/>
        <w:t>This module is developed as a Spring Boot application using the Kotlin language and the Gradle framework as a build and dependency management tool. The database is a Postgres relational database and the API is documented with the Open API 3.0 standard (</w:t>
      </w:r>
      <w:hyperlink r:id="rId27" w:history="1">
        <w:r w:rsidRPr="00567E9A">
          <w:rPr>
            <w:rStyle w:val="Hiperligao"/>
            <w:lang w:val="en-US"/>
          </w:rPr>
          <w:t>https://github.com/OAI/OpenAPI-Specification/blob/master/versions/3.0.2.md</w:t>
        </w:r>
      </w:hyperlink>
      <w:r w:rsidRPr="00740038">
        <w:rPr>
          <w:lang w:val="en-US"/>
        </w:rPr>
        <w:t xml:space="preserve"> </w:t>
      </w:r>
      <w:r>
        <w:rPr>
          <w:lang w:val="en-US"/>
        </w:rPr>
        <w:t xml:space="preserve">- </w:t>
      </w:r>
      <w:r w:rsidRPr="00740038">
        <w:rPr>
          <w:color w:val="FF0000"/>
          <w:lang w:val="en-US"/>
        </w:rPr>
        <w:t>referencia</w:t>
      </w:r>
      <w:r>
        <w:rPr>
          <w:lang w:val="en-US"/>
        </w:rPr>
        <w:t>) hosted on Swagger UI (</w:t>
      </w:r>
      <w:hyperlink r:id="rId28" w:history="1">
        <w:r w:rsidRPr="00567E9A">
          <w:rPr>
            <w:rStyle w:val="Hiperligao"/>
            <w:lang w:val="en-US"/>
          </w:rPr>
          <w:t>https://joaoesantos.github.io/ise_learning/apiDocumentation</w:t>
        </w:r>
      </w:hyperlink>
      <w:r w:rsidRPr="00740038">
        <w:rPr>
          <w:lang w:val="en-US"/>
        </w:rPr>
        <w:t xml:space="preserve"> </w:t>
      </w:r>
      <w:r>
        <w:rPr>
          <w:lang w:val="en-US"/>
        </w:rPr>
        <w:t xml:space="preserve">- </w:t>
      </w:r>
      <w:r w:rsidRPr="00740038">
        <w:rPr>
          <w:color w:val="FF0000"/>
          <w:lang w:val="en-US"/>
        </w:rPr>
        <w:t>referencia</w:t>
      </w:r>
      <w:r>
        <w:rPr>
          <w:lang w:val="en-US"/>
        </w:rPr>
        <w:t>).</w:t>
      </w:r>
    </w:p>
    <w:p w14:paraId="305FB652" w14:textId="77777777" w:rsidR="004A2391" w:rsidRDefault="004A2391" w:rsidP="004A2391">
      <w:pPr>
        <w:rPr>
          <w:noProof w:val="0"/>
          <w:sz w:val="28"/>
          <w:szCs w:val="28"/>
          <w:lang w:val="en-US"/>
        </w:rPr>
      </w:pPr>
    </w:p>
    <w:p w14:paraId="6C106D79" w14:textId="1BA39EAF" w:rsidR="004A2391" w:rsidRPr="004A2391" w:rsidRDefault="004A2391" w:rsidP="004A2391">
      <w:pPr>
        <w:rPr>
          <w:lang w:val="en-US"/>
        </w:rPr>
      </w:pPr>
      <w:r>
        <w:rPr>
          <w:noProof w:val="0"/>
          <w:sz w:val="28"/>
          <w:szCs w:val="28"/>
          <w:lang w:val="en-US"/>
        </w:rPr>
        <w:t>5</w:t>
      </w:r>
      <w:r w:rsidRPr="000B30B5">
        <w:rPr>
          <w:noProof w:val="0"/>
          <w:sz w:val="28"/>
          <w:szCs w:val="28"/>
          <w:lang w:val="en-US"/>
        </w:rPr>
        <w:t>.</w:t>
      </w:r>
      <w:r>
        <w:rPr>
          <w:noProof w:val="0"/>
          <w:sz w:val="28"/>
          <w:szCs w:val="28"/>
          <w:lang w:val="en-US"/>
        </w:rPr>
        <w:t>3</w:t>
      </w:r>
      <w:r w:rsidRPr="000B30B5">
        <w:rPr>
          <w:noProof w:val="0"/>
          <w:sz w:val="28"/>
          <w:szCs w:val="28"/>
          <w:lang w:val="en-US"/>
        </w:rPr>
        <w:t xml:space="preserve">. </w:t>
      </w:r>
      <w:r>
        <w:rPr>
          <w:noProof w:val="0"/>
          <w:sz w:val="28"/>
          <w:szCs w:val="28"/>
          <w:lang w:val="en-US"/>
        </w:rPr>
        <w:t>Data Model</w:t>
      </w:r>
    </w:p>
    <w:p w14:paraId="396E4B51" w14:textId="77777777" w:rsidR="00567E9A" w:rsidRPr="002466BE" w:rsidRDefault="00567E9A" w:rsidP="00567E9A">
      <w:pPr>
        <w:rPr>
          <w:lang w:val="en-US"/>
        </w:rPr>
      </w:pPr>
      <w:r>
        <w:rPr>
          <w:lang w:val="en-US"/>
        </w:rPr>
        <w:t xml:space="preserve">The data model reflects the necessary structure to comply with the functional requirements and other support structures necessary to the application. Since the database is relational, the design of the data model was done using an </w:t>
      </w:r>
      <w:r w:rsidRPr="002466BE">
        <w:rPr>
          <w:lang w:val="en-US"/>
        </w:rPr>
        <w:t>Entity Relationship Diagram</w:t>
      </w:r>
      <w:r>
        <w:rPr>
          <w:lang w:val="en-US"/>
        </w:rPr>
        <w:t>, which can be seen on the image below.</w:t>
      </w:r>
    </w:p>
    <w:p w14:paraId="39B4949A" w14:textId="77777777" w:rsidR="00567E9A" w:rsidRDefault="00567E9A" w:rsidP="00567E9A">
      <w:pPr>
        <w:keepNext/>
      </w:pPr>
      <w:r>
        <w:drawing>
          <wp:inline distT="0" distB="0" distL="0" distR="0" wp14:anchorId="257DA6C0" wp14:editId="6072D72F">
            <wp:extent cx="5400040" cy="36963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3696335"/>
                    </a:xfrm>
                    <a:prstGeom prst="rect">
                      <a:avLst/>
                    </a:prstGeom>
                    <a:noFill/>
                    <a:ln>
                      <a:noFill/>
                    </a:ln>
                  </pic:spPr>
                </pic:pic>
              </a:graphicData>
            </a:graphic>
          </wp:inline>
        </w:drawing>
      </w:r>
    </w:p>
    <w:p w14:paraId="574C2E2D" w14:textId="3C2691A5" w:rsidR="00567E9A" w:rsidRPr="008F0F86" w:rsidRDefault="00567E9A" w:rsidP="00567E9A">
      <w:pPr>
        <w:pStyle w:val="Legenda"/>
        <w:rPr>
          <w:lang w:val="en-US"/>
        </w:rPr>
      </w:pPr>
      <w:bookmarkStart w:id="25" w:name="_Toc38750299"/>
      <w:r w:rsidRPr="008F0F86">
        <w:rPr>
          <w:lang w:val="en-US"/>
        </w:rPr>
        <w:t xml:space="preserve">Figure </w:t>
      </w:r>
      <w:r>
        <w:fldChar w:fldCharType="begin"/>
      </w:r>
      <w:r w:rsidRPr="008F0F86">
        <w:rPr>
          <w:lang w:val="en-US"/>
        </w:rPr>
        <w:instrText xml:space="preserve"> SEQ Figure \* ARABIC </w:instrText>
      </w:r>
      <w:r>
        <w:fldChar w:fldCharType="separate"/>
      </w:r>
      <w:r w:rsidR="001A3F32" w:rsidRPr="008F0F86">
        <w:rPr>
          <w:lang w:val="en-US"/>
        </w:rPr>
        <w:t>3</w:t>
      </w:r>
      <w:r>
        <w:fldChar w:fldCharType="end"/>
      </w:r>
      <w:r w:rsidRPr="008F0F86">
        <w:rPr>
          <w:lang w:val="en-US"/>
        </w:rPr>
        <w:t xml:space="preserve"> – Data Model</w:t>
      </w:r>
      <w:bookmarkEnd w:id="25"/>
    </w:p>
    <w:p w14:paraId="209466B1" w14:textId="77777777" w:rsidR="00567E9A" w:rsidRPr="00F465CC" w:rsidRDefault="00567E9A" w:rsidP="00567E9A">
      <w:pPr>
        <w:rPr>
          <w:lang w:val="en-US"/>
        </w:rPr>
      </w:pPr>
      <w:r w:rsidRPr="00F465CC">
        <w:rPr>
          <w:lang w:val="en-US"/>
        </w:rPr>
        <w:t>To follow good practices of data model design this data model follows 3NF rules for normalization (</w:t>
      </w:r>
      <w:r w:rsidRPr="00F465CC">
        <w:rPr>
          <w:color w:val="FF0000"/>
          <w:lang w:val="en-US"/>
        </w:rPr>
        <w:t>re</w:t>
      </w:r>
      <w:r>
        <w:rPr>
          <w:color w:val="FF0000"/>
          <w:lang w:val="en-US"/>
        </w:rPr>
        <w:t xml:space="preserve">f - </w:t>
      </w:r>
      <w:hyperlink r:id="rId30" w:history="1">
        <w:r w:rsidRPr="00567E9A">
          <w:rPr>
            <w:rStyle w:val="Hiperligao"/>
            <w:lang w:val="en-US"/>
          </w:rPr>
          <w:t>https://www.tutorialspoint.com/sql/third-normal-form.htm</w:t>
        </w:r>
      </w:hyperlink>
      <w:r w:rsidRPr="00F465CC">
        <w:rPr>
          <w:lang w:val="en-US"/>
        </w:rPr>
        <w:t>).</w:t>
      </w:r>
    </w:p>
    <w:p w14:paraId="78344ED1" w14:textId="77777777" w:rsidR="00567E9A" w:rsidRDefault="00567E9A" w:rsidP="00567E9A">
      <w:pPr>
        <w:rPr>
          <w:lang w:val="en-US"/>
        </w:rPr>
      </w:pPr>
      <w:r w:rsidRPr="00F30A61">
        <w:rPr>
          <w:lang w:val="en-US"/>
        </w:rPr>
        <w:t>An implementation d</w:t>
      </w:r>
      <w:r>
        <w:rPr>
          <w:lang w:val="en-US"/>
        </w:rPr>
        <w:t xml:space="preserve">etail worthy of note is the mandatory mutually exclusive relationships between Answer and its children, Challenge Answer and Questionnaire Answer. This was done to normalize answer related data since both challenges and </w:t>
      </w:r>
      <w:r>
        <w:rPr>
          <w:lang w:val="en-US"/>
        </w:rPr>
        <w:lastRenderedPageBreak/>
        <w:t>questionnaire answers share data but have specificity to their domain. This was enforced on a database level through the usage of triggers.</w:t>
      </w:r>
    </w:p>
    <w:p w14:paraId="09C0A2D0" w14:textId="77777777" w:rsidR="00567E9A" w:rsidRPr="00F30A61" w:rsidRDefault="00567E9A" w:rsidP="00567E9A">
      <w:pPr>
        <w:rPr>
          <w:lang w:val="en-US"/>
        </w:rPr>
      </w:pPr>
    </w:p>
    <w:p w14:paraId="64AEB5DC" w14:textId="11F1B5C5" w:rsidR="004A2391" w:rsidRPr="004A2391" w:rsidRDefault="004A2391" w:rsidP="004A2391">
      <w:pPr>
        <w:rPr>
          <w:lang w:val="en-US"/>
        </w:rPr>
      </w:pPr>
      <w:r>
        <w:rPr>
          <w:noProof w:val="0"/>
          <w:sz w:val="28"/>
          <w:szCs w:val="28"/>
          <w:lang w:val="en-US"/>
        </w:rPr>
        <w:t>5</w:t>
      </w:r>
      <w:r w:rsidRPr="000B30B5">
        <w:rPr>
          <w:noProof w:val="0"/>
          <w:sz w:val="28"/>
          <w:szCs w:val="28"/>
          <w:lang w:val="en-US"/>
        </w:rPr>
        <w:t>.</w:t>
      </w:r>
      <w:r>
        <w:rPr>
          <w:noProof w:val="0"/>
          <w:sz w:val="28"/>
          <w:szCs w:val="28"/>
          <w:lang w:val="en-US"/>
        </w:rPr>
        <w:t>4</w:t>
      </w:r>
      <w:r w:rsidRPr="000B30B5">
        <w:rPr>
          <w:noProof w:val="0"/>
          <w:sz w:val="28"/>
          <w:szCs w:val="28"/>
          <w:lang w:val="en-US"/>
        </w:rPr>
        <w:t xml:space="preserve">. </w:t>
      </w:r>
      <w:r>
        <w:rPr>
          <w:noProof w:val="0"/>
          <w:sz w:val="28"/>
          <w:szCs w:val="28"/>
          <w:lang w:val="en-US"/>
        </w:rPr>
        <w:t>Execution Environments</w:t>
      </w:r>
    </w:p>
    <w:p w14:paraId="3A508D8C" w14:textId="77777777" w:rsidR="00567E9A" w:rsidRDefault="00567E9A" w:rsidP="00567E9A">
      <w:pPr>
        <w:rPr>
          <w:lang w:val="en-US"/>
        </w:rPr>
      </w:pPr>
      <w:r>
        <w:rPr>
          <w:lang w:val="en-US"/>
        </w:rPr>
        <w:t>This module contains multiple applications, one for each type of runtime environment. The goal of this module is to make it possible to execute external code send by this module’s clients while supporting multiple runtime environments.</w:t>
      </w:r>
    </w:p>
    <w:p w14:paraId="3F530DD9" w14:textId="77777777" w:rsidR="00567E9A" w:rsidRDefault="00567E9A" w:rsidP="00567E9A">
      <w:pPr>
        <w:rPr>
          <w:lang w:val="en-US"/>
        </w:rPr>
      </w:pPr>
      <w:r>
        <w:rPr>
          <w:lang w:val="en-US"/>
        </w:rPr>
        <w:t>As can be seen below, this was achieved by having multiple applications running in separate containers, each container supporting a single runtime. Each application is listening to HTTP requests to execute the code, and when it receives a request is compiles the code (if necessary), executes the code and returns the result of the execution.</w:t>
      </w:r>
    </w:p>
    <w:p w14:paraId="70471D70" w14:textId="77777777" w:rsidR="00567E9A" w:rsidRDefault="00567E9A" w:rsidP="00567E9A">
      <w:pPr>
        <w:rPr>
          <w:lang w:val="en-US"/>
        </w:rPr>
      </w:pPr>
      <w:r>
        <w:rPr>
          <w:lang w:val="en-US"/>
        </w:rPr>
        <w:t>These applications all share the same API contract, this means the clients only needs to respect the contract and send the request to the correct application (endpoint) depending on the runtime of the code to be executed. This allows the clients to be abstracted from any implementation, increasing to modularity of the solution. If the need arises to change a specific runtime environment or even add more it would be a seamless change.</w:t>
      </w:r>
    </w:p>
    <w:p w14:paraId="3A5BAD19" w14:textId="77777777" w:rsidR="00567E9A" w:rsidRDefault="00567E9A" w:rsidP="00567E9A">
      <w:pPr>
        <w:keepNext/>
      </w:pPr>
      <w:r>
        <w:drawing>
          <wp:inline distT="0" distB="0" distL="0" distR="0" wp14:anchorId="30B61232" wp14:editId="53E4E620">
            <wp:extent cx="5400040" cy="27336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b="10012"/>
                    <a:stretch/>
                  </pic:blipFill>
                  <pic:spPr bwMode="auto">
                    <a:xfrm>
                      <a:off x="0" y="0"/>
                      <a:ext cx="5400040" cy="2733675"/>
                    </a:xfrm>
                    <a:prstGeom prst="rect">
                      <a:avLst/>
                    </a:prstGeom>
                    <a:noFill/>
                    <a:ln>
                      <a:noFill/>
                    </a:ln>
                    <a:extLst>
                      <a:ext uri="{53640926-AAD7-44D8-BBD7-CCE9431645EC}">
                        <a14:shadowObscured xmlns:a14="http://schemas.microsoft.com/office/drawing/2010/main"/>
                      </a:ext>
                    </a:extLst>
                  </pic:spPr>
                </pic:pic>
              </a:graphicData>
            </a:graphic>
          </wp:inline>
        </w:drawing>
      </w:r>
    </w:p>
    <w:p w14:paraId="73414932" w14:textId="3C3E4947" w:rsidR="00567E9A" w:rsidRDefault="00567E9A" w:rsidP="00567E9A">
      <w:pPr>
        <w:pStyle w:val="Legenda"/>
        <w:rPr>
          <w:lang w:val="en-US"/>
        </w:rPr>
      </w:pPr>
      <w:bookmarkStart w:id="26" w:name="_Toc38750300"/>
      <w:r w:rsidRPr="00567E9A">
        <w:rPr>
          <w:lang w:val="en-US"/>
        </w:rPr>
        <w:t xml:space="preserve">Figure </w:t>
      </w:r>
      <w:r>
        <w:fldChar w:fldCharType="begin"/>
      </w:r>
      <w:r w:rsidRPr="00567E9A">
        <w:rPr>
          <w:lang w:val="en-US"/>
        </w:rPr>
        <w:instrText xml:space="preserve"> SEQ Figure \* ARABIC </w:instrText>
      </w:r>
      <w:r>
        <w:fldChar w:fldCharType="separate"/>
      </w:r>
      <w:r w:rsidR="001A3F32">
        <w:rPr>
          <w:lang w:val="en-US"/>
        </w:rPr>
        <w:t>4</w:t>
      </w:r>
      <w:r>
        <w:fldChar w:fldCharType="end"/>
      </w:r>
      <w:r w:rsidRPr="00567E9A">
        <w:rPr>
          <w:lang w:val="en-US"/>
        </w:rPr>
        <w:t xml:space="preserve"> </w:t>
      </w:r>
      <w:r>
        <w:rPr>
          <w:lang w:val="en-US"/>
        </w:rPr>
        <w:t>–</w:t>
      </w:r>
      <w:r w:rsidRPr="00567E9A">
        <w:rPr>
          <w:lang w:val="en-US"/>
        </w:rPr>
        <w:t xml:space="preserve"> De</w:t>
      </w:r>
      <w:r>
        <w:rPr>
          <w:lang w:val="en-US"/>
        </w:rPr>
        <w:t>tailed view of ExecutionEnvironments Module</w:t>
      </w:r>
      <w:bookmarkEnd w:id="26"/>
    </w:p>
    <w:p w14:paraId="2AA1F894" w14:textId="77777777" w:rsidR="00567E9A" w:rsidRDefault="00567E9A" w:rsidP="00567E9A">
      <w:pPr>
        <w:rPr>
          <w:lang w:val="en-US"/>
        </w:rPr>
      </w:pPr>
      <w:r w:rsidRPr="00806D95">
        <w:rPr>
          <w:lang w:val="en-US"/>
        </w:rPr>
        <w:t xml:space="preserve">Docker will be used to build and run containers for each </w:t>
      </w:r>
      <w:r>
        <w:rPr>
          <w:lang w:val="en-US"/>
        </w:rPr>
        <w:t>execution environment application and 5 runtime environments will be supported: Java, Kotlin, JavaScript, C#, Python</w:t>
      </w:r>
      <w:r w:rsidRPr="00806D95">
        <w:rPr>
          <w:lang w:val="en-US"/>
        </w:rPr>
        <w:t xml:space="preserve">. </w:t>
      </w:r>
    </w:p>
    <w:p w14:paraId="22CA1185" w14:textId="77777777" w:rsidR="00567E9A" w:rsidRDefault="00567E9A" w:rsidP="00567E9A">
      <w:pPr>
        <w:rPr>
          <w:lang w:val="en-US"/>
        </w:rPr>
      </w:pPr>
      <w:r>
        <w:rPr>
          <w:lang w:val="en-US"/>
        </w:rPr>
        <w:lastRenderedPageBreak/>
        <w:t xml:space="preserve">To have fewer dependencies inside the container each container has only one runtime execution, which means the environment in which the code is meant to be executed will have to be the same on which the application will have to run. To specify, for the Java execution environment there will be a Java application listening to HTTP requests, for the C# execution environment there will be a C# application and so on. As a result, each application will use specific technologies, the technology in common between every application is </w:t>
      </w:r>
      <w:r w:rsidRPr="00806D95">
        <w:rPr>
          <w:lang w:val="en-US"/>
        </w:rPr>
        <w:t>Swagger</w:t>
      </w:r>
      <w:r>
        <w:rPr>
          <w:lang w:val="en-US"/>
        </w:rPr>
        <w:t>, which</w:t>
      </w:r>
      <w:r w:rsidRPr="00806D95">
        <w:rPr>
          <w:lang w:val="en-US"/>
        </w:rPr>
        <w:t xml:space="preserve"> will be used to document the REST API</w:t>
      </w:r>
      <w:r>
        <w:rPr>
          <w:lang w:val="en-US"/>
        </w:rPr>
        <w:t xml:space="preserve"> shared amongst every application. </w:t>
      </w:r>
    </w:p>
    <w:p w14:paraId="3D0EE74B" w14:textId="77777777" w:rsidR="00567E9A" w:rsidRPr="00806D95" w:rsidRDefault="00567E9A" w:rsidP="00567E9A">
      <w:pPr>
        <w:rPr>
          <w:lang w:val="en-US"/>
        </w:rPr>
      </w:pPr>
    </w:p>
    <w:p w14:paraId="1309BC1E" w14:textId="7141E973" w:rsidR="003966B2" w:rsidRPr="00AB6EF8" w:rsidRDefault="003966B2" w:rsidP="00AB6EF8">
      <w:pPr>
        <w:pStyle w:val="Ttulo3"/>
        <w:rPr>
          <w:color w:val="auto"/>
          <w:sz w:val="28"/>
          <w:szCs w:val="28"/>
          <w:lang w:val="en-GB"/>
        </w:rPr>
      </w:pPr>
      <w:bookmarkStart w:id="27" w:name="_Toc38750875"/>
      <w:r w:rsidRPr="00AB6EF8">
        <w:rPr>
          <w:color w:val="auto"/>
          <w:sz w:val="28"/>
          <w:szCs w:val="28"/>
          <w:lang w:val="en-GB"/>
        </w:rPr>
        <w:t>5</w:t>
      </w:r>
      <w:r w:rsidRPr="00AB6EF8">
        <w:rPr>
          <w:color w:val="auto"/>
          <w:sz w:val="28"/>
          <w:szCs w:val="28"/>
          <w:lang w:val="en-GB"/>
        </w:rPr>
        <w:t>.</w:t>
      </w:r>
      <w:r w:rsidRPr="00AB6EF8">
        <w:rPr>
          <w:color w:val="auto"/>
          <w:sz w:val="28"/>
          <w:szCs w:val="28"/>
          <w:lang w:val="en-GB"/>
        </w:rPr>
        <w:t>4</w:t>
      </w:r>
      <w:r w:rsidRPr="00AB6EF8">
        <w:rPr>
          <w:color w:val="auto"/>
          <w:sz w:val="28"/>
          <w:szCs w:val="28"/>
          <w:lang w:val="en-GB"/>
        </w:rPr>
        <w:t>.</w:t>
      </w:r>
      <w:r w:rsidRPr="00AB6EF8">
        <w:rPr>
          <w:color w:val="auto"/>
          <w:sz w:val="28"/>
          <w:szCs w:val="28"/>
          <w:lang w:val="en-GB"/>
        </w:rPr>
        <w:t>1</w:t>
      </w:r>
      <w:r w:rsidRPr="00AB6EF8">
        <w:rPr>
          <w:color w:val="auto"/>
          <w:sz w:val="28"/>
          <w:szCs w:val="28"/>
          <w:lang w:val="en-GB"/>
        </w:rPr>
        <w:t xml:space="preserve">. </w:t>
      </w:r>
      <w:r w:rsidRPr="00AB6EF8">
        <w:rPr>
          <w:color w:val="auto"/>
          <w:sz w:val="28"/>
          <w:szCs w:val="28"/>
          <w:lang w:val="en-GB"/>
        </w:rPr>
        <w:t>Java &amp;</w:t>
      </w:r>
      <w:r w:rsidRPr="00AB6EF8">
        <w:rPr>
          <w:color w:val="auto"/>
          <w:sz w:val="28"/>
          <w:szCs w:val="28"/>
          <w:lang w:val="en-GB"/>
        </w:rPr>
        <w:t xml:space="preserve"> </w:t>
      </w:r>
      <w:r w:rsidRPr="00AB6EF8">
        <w:rPr>
          <w:color w:val="auto"/>
          <w:sz w:val="28"/>
          <w:szCs w:val="28"/>
          <w:lang w:val="en-GB"/>
        </w:rPr>
        <w:t>Kotlin</w:t>
      </w:r>
      <w:bookmarkEnd w:id="27"/>
    </w:p>
    <w:p w14:paraId="51870B82" w14:textId="77777777" w:rsidR="00567E9A" w:rsidRDefault="00567E9A" w:rsidP="00567E9A">
      <w:pPr>
        <w:rPr>
          <w:lang w:val="en-US"/>
        </w:rPr>
      </w:pPr>
      <w:r>
        <w:rPr>
          <w:lang w:val="en-US"/>
        </w:rPr>
        <w:t>Because both Java and Kotlin can be compiled to be executed on the JVM the same application was used for both execution environment, with minor changes for each.</w:t>
      </w:r>
    </w:p>
    <w:p w14:paraId="44D14FDF" w14:textId="77777777" w:rsidR="00567E9A" w:rsidRDefault="00567E9A" w:rsidP="00567E9A">
      <w:pPr>
        <w:rPr>
          <w:lang w:val="en-US"/>
        </w:rPr>
      </w:pPr>
      <w:r w:rsidRPr="00597B72">
        <w:rPr>
          <w:lang w:val="en-US"/>
        </w:rPr>
        <w:t xml:space="preserve">For these execution environments </w:t>
      </w:r>
      <w:r>
        <w:rPr>
          <w:lang w:val="en-US"/>
        </w:rPr>
        <w:t>the application executed inside a Docker container is a Spring Boot application developed in Java using Maven as a build and dependency management tool.</w:t>
      </w:r>
    </w:p>
    <w:p w14:paraId="2CF1E917" w14:textId="77777777" w:rsidR="00567E9A" w:rsidRDefault="00567E9A" w:rsidP="00567E9A">
      <w:pPr>
        <w:rPr>
          <w:lang w:val="en-US"/>
        </w:rPr>
      </w:pPr>
      <w:r>
        <w:rPr>
          <w:lang w:val="en-US"/>
        </w:rPr>
        <w:t>The application is a simple one by design, once the application receives an HTTP request determines if there is the need to execute the code or the unit tests, writes the code to the file system, compiles the files and executes it. Both the compilation and the execution processes are done by executing bash or command line commands depending if the system is running on windows or Linux system. After the execution is complete with error or not, the result of the execution which was dumped to a text file is returned.</w:t>
      </w:r>
    </w:p>
    <w:p w14:paraId="5787F158" w14:textId="77777777" w:rsidR="00567E9A" w:rsidRDefault="00567E9A" w:rsidP="00567E9A">
      <w:pPr>
        <w:rPr>
          <w:lang w:val="en-US"/>
        </w:rPr>
      </w:pPr>
      <w:r>
        <w:rPr>
          <w:lang w:val="en-US"/>
        </w:rPr>
        <w:t>One of the main differences between the Java and Kotlin execution Environments is the environment on which the applications is executions, the docker container.</w:t>
      </w:r>
    </w:p>
    <w:p w14:paraId="15429C95" w14:textId="77777777" w:rsidR="00567E9A" w:rsidRDefault="00567E9A" w:rsidP="00567E9A">
      <w:pPr>
        <w:rPr>
          <w:lang w:val="en-US"/>
        </w:rPr>
      </w:pPr>
      <w:r>
        <w:rPr>
          <w:lang w:val="en-US"/>
        </w:rPr>
        <w:t>For the Java execution environment, the container is built on top of the OpenJDK 13 docker image, this allows the java application to run and the commands to compile and execute Java code to work.</w:t>
      </w:r>
    </w:p>
    <w:p w14:paraId="377DAAEA" w14:textId="77777777" w:rsidR="00567E9A" w:rsidRPr="00597B72" w:rsidRDefault="00567E9A" w:rsidP="00567E9A">
      <w:pPr>
        <w:rPr>
          <w:lang w:val="en-US"/>
        </w:rPr>
      </w:pPr>
      <w:r>
        <w:rPr>
          <w:lang w:val="en-US"/>
        </w:rPr>
        <w:t xml:space="preserve">For the Kotlin execution environment is not as simple, besides needing the JDK to run the Java application and executing Kotlin code compiled to the JVM it also needs the Kotlin compiler. This container was also built </w:t>
      </w:r>
      <w:r w:rsidRPr="001F6AB9">
        <w:rPr>
          <w:lang w:val="en-US"/>
        </w:rPr>
        <w:t>on top of the OpenJDK 13 docker image</w:t>
      </w:r>
      <w:r>
        <w:rPr>
          <w:lang w:val="en-US"/>
        </w:rPr>
        <w:t xml:space="preserve"> but the docker file also contained instructions to download and install the Kotlin JVM compiler.</w:t>
      </w:r>
    </w:p>
    <w:p w14:paraId="73E91A1B" w14:textId="205EE860" w:rsidR="00AD353A" w:rsidRDefault="00AD353A" w:rsidP="00AD353A"/>
    <w:p w14:paraId="7F592038" w14:textId="6296D729" w:rsidR="004B3D0E" w:rsidRDefault="00AD353A" w:rsidP="00AD353A">
      <w:r w:rsidRPr="00AD353A">
        <w:t xml:space="preserve">  </w:t>
      </w:r>
    </w:p>
    <w:p w14:paraId="4FC935AE" w14:textId="77777777" w:rsidR="004B3D0E" w:rsidRDefault="004B3D0E">
      <w:pPr>
        <w:spacing w:after="200"/>
        <w:jc w:val="left"/>
      </w:pPr>
      <w:r>
        <w:br w:type="page"/>
      </w:r>
    </w:p>
    <w:p w14:paraId="06C8DB6F" w14:textId="566B277E" w:rsidR="004B3D0E" w:rsidRDefault="004B3D0E">
      <w:pPr>
        <w:spacing w:after="200"/>
        <w:jc w:val="left"/>
      </w:pPr>
    </w:p>
    <w:p w14:paraId="539E9C84" w14:textId="77777777" w:rsidR="001A3F32" w:rsidRDefault="004B3D0E" w:rsidP="008F0F86">
      <w:pPr>
        <w:pStyle w:val="Ttulo1"/>
      </w:pPr>
      <w:bookmarkStart w:id="28" w:name="_Toc38750876"/>
      <w:r>
        <w:t>Project progress</w:t>
      </w:r>
      <w:bookmarkEnd w:id="28"/>
    </w:p>
    <w:p w14:paraId="06E76360" w14:textId="77777777" w:rsidR="001A3F32" w:rsidRDefault="001A3F32" w:rsidP="001A3F32">
      <w:pPr>
        <w:rPr>
          <w:lang w:val="en-US"/>
        </w:rPr>
      </w:pPr>
      <w:r>
        <w:rPr>
          <w:lang w:val="en-US"/>
        </w:rPr>
        <w:t>The project has mostly been on schedule. Some time constraints have impacted the planned schedule such as jobs or college projects for other courses.</w:t>
      </w:r>
    </w:p>
    <w:p w14:paraId="75DC112B" w14:textId="77777777" w:rsidR="001A3F32" w:rsidRDefault="001A3F32" w:rsidP="001A3F32">
      <w:pPr>
        <w:rPr>
          <w:lang w:val="en-US"/>
        </w:rPr>
      </w:pPr>
      <w:r>
        <w:rPr>
          <w:lang w:val="en-US"/>
        </w:rPr>
        <w:t>On the image below, which represents the planned scheduled up to the progress report delivery, are highlighted the activities which have not been finished. Only one activity was not finished, the Node execution environment is currently being developed.</w:t>
      </w:r>
    </w:p>
    <w:p w14:paraId="168BA0C6" w14:textId="77777777" w:rsidR="001A3F32" w:rsidRDefault="001A3F32" w:rsidP="001A3F32">
      <w:pPr>
        <w:rPr>
          <w:lang w:val="en-US"/>
        </w:rPr>
      </w:pPr>
      <w:r>
        <w:rPr>
          <w:lang w:val="en-US"/>
        </w:rPr>
        <w:t>This means the remaining activities are finished, summarizing:</w:t>
      </w:r>
    </w:p>
    <w:p w14:paraId="05A3930A" w14:textId="77777777" w:rsidR="001A3F32" w:rsidRDefault="001A3F32" w:rsidP="001A3F32">
      <w:pPr>
        <w:pStyle w:val="PargrafodaLista"/>
        <w:numPr>
          <w:ilvl w:val="0"/>
          <w:numId w:val="9"/>
        </w:numPr>
        <w:spacing w:after="160" w:line="259" w:lineRule="auto"/>
        <w:jc w:val="left"/>
        <w:rPr>
          <w:lang w:val="en-US"/>
        </w:rPr>
      </w:pPr>
      <w:r>
        <w:rPr>
          <w:lang w:val="en-US"/>
        </w:rPr>
        <w:t>The Database is set up and documented</w:t>
      </w:r>
    </w:p>
    <w:p w14:paraId="6F4CA891" w14:textId="77777777" w:rsidR="001A3F32" w:rsidRDefault="001A3F32" w:rsidP="001A3F32">
      <w:pPr>
        <w:pStyle w:val="PargrafodaLista"/>
        <w:numPr>
          <w:ilvl w:val="0"/>
          <w:numId w:val="9"/>
        </w:numPr>
        <w:spacing w:after="160" w:line="259" w:lineRule="auto"/>
        <w:jc w:val="left"/>
        <w:rPr>
          <w:lang w:val="en-US"/>
        </w:rPr>
      </w:pPr>
      <w:r>
        <w:rPr>
          <w:lang w:val="en-US"/>
        </w:rPr>
        <w:t>React framework was configured for development</w:t>
      </w:r>
    </w:p>
    <w:p w14:paraId="6AEBBCE2" w14:textId="77777777" w:rsidR="001A3F32" w:rsidRDefault="001A3F32" w:rsidP="001A3F32">
      <w:pPr>
        <w:pStyle w:val="PargrafodaLista"/>
        <w:numPr>
          <w:ilvl w:val="0"/>
          <w:numId w:val="9"/>
        </w:numPr>
        <w:spacing w:after="160" w:line="259" w:lineRule="auto"/>
        <w:jc w:val="left"/>
        <w:rPr>
          <w:lang w:val="en-US"/>
        </w:rPr>
      </w:pPr>
      <w:r>
        <w:rPr>
          <w:lang w:val="en-US"/>
        </w:rPr>
        <w:t>JVM execution environment is developed and documented, including for Java and Kotlin</w:t>
      </w:r>
    </w:p>
    <w:p w14:paraId="70BA0DD4" w14:textId="77777777" w:rsidR="001A3F32" w:rsidRDefault="001A3F32" w:rsidP="001A3F32">
      <w:pPr>
        <w:pStyle w:val="PargrafodaLista"/>
        <w:numPr>
          <w:ilvl w:val="0"/>
          <w:numId w:val="9"/>
        </w:numPr>
        <w:spacing w:after="160" w:line="259" w:lineRule="auto"/>
        <w:jc w:val="left"/>
        <w:rPr>
          <w:lang w:val="en-US"/>
        </w:rPr>
      </w:pPr>
      <w:r>
        <w:rPr>
          <w:lang w:val="en-US"/>
        </w:rPr>
        <w:t>The page on which the user could execute code is developed</w:t>
      </w:r>
    </w:p>
    <w:p w14:paraId="2CB1753A" w14:textId="77777777" w:rsidR="001A3F32" w:rsidRDefault="001A3F32" w:rsidP="001A3F32">
      <w:pPr>
        <w:pStyle w:val="PargrafodaLista"/>
        <w:numPr>
          <w:ilvl w:val="0"/>
          <w:numId w:val="9"/>
        </w:numPr>
        <w:spacing w:after="160" w:line="259" w:lineRule="auto"/>
        <w:jc w:val="left"/>
        <w:rPr>
          <w:lang w:val="en-US"/>
        </w:rPr>
      </w:pPr>
      <w:r>
        <w:rPr>
          <w:lang w:val="en-US"/>
        </w:rPr>
        <w:t>The home page is developed</w:t>
      </w:r>
    </w:p>
    <w:p w14:paraId="2EEB0B9C" w14:textId="77777777" w:rsidR="001A3F32" w:rsidRPr="00E92F30" w:rsidRDefault="001A3F32" w:rsidP="001A3F32">
      <w:pPr>
        <w:pStyle w:val="PargrafodaLista"/>
        <w:numPr>
          <w:ilvl w:val="0"/>
          <w:numId w:val="9"/>
        </w:numPr>
        <w:spacing w:after="160" w:line="259" w:lineRule="auto"/>
        <w:jc w:val="left"/>
        <w:rPr>
          <w:lang w:val="en-US"/>
        </w:rPr>
      </w:pPr>
      <w:r>
        <w:rPr>
          <w:lang w:val="en-US"/>
        </w:rPr>
        <w:t>The progress report was finished and each team member has an individual presentation prepared</w:t>
      </w:r>
    </w:p>
    <w:p w14:paraId="16C4BBB5" w14:textId="77777777" w:rsidR="001A3F32" w:rsidRDefault="001A3F32" w:rsidP="001A3F32">
      <w:pPr>
        <w:keepNext/>
      </w:pPr>
      <w:r>
        <w:drawing>
          <wp:inline distT="0" distB="0" distL="0" distR="0" wp14:anchorId="55265AD3" wp14:editId="3B7742C5">
            <wp:extent cx="540004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057275"/>
                    </a:xfrm>
                    <a:prstGeom prst="rect">
                      <a:avLst/>
                    </a:prstGeom>
                  </pic:spPr>
                </pic:pic>
              </a:graphicData>
            </a:graphic>
          </wp:inline>
        </w:drawing>
      </w:r>
    </w:p>
    <w:p w14:paraId="0A293BD6" w14:textId="296A0FD8" w:rsidR="001A3F32" w:rsidRPr="001A3F32" w:rsidRDefault="001A3F32" w:rsidP="001A3F32">
      <w:pPr>
        <w:pStyle w:val="Legenda"/>
        <w:rPr>
          <w:lang w:val="en-US"/>
        </w:rPr>
      </w:pPr>
      <w:bookmarkStart w:id="29" w:name="_Toc38750301"/>
      <w:r w:rsidRPr="001A3F32">
        <w:rPr>
          <w:lang w:val="en-US"/>
        </w:rPr>
        <w:t xml:space="preserve">Figure </w:t>
      </w:r>
      <w:r>
        <w:fldChar w:fldCharType="begin"/>
      </w:r>
      <w:r w:rsidRPr="001A3F32">
        <w:rPr>
          <w:lang w:val="en-US"/>
        </w:rPr>
        <w:instrText xml:space="preserve"> SEQ Figure \* ARABIC </w:instrText>
      </w:r>
      <w:r>
        <w:fldChar w:fldCharType="separate"/>
      </w:r>
      <w:r>
        <w:rPr>
          <w:lang w:val="en-US"/>
        </w:rPr>
        <w:t>5</w:t>
      </w:r>
      <w:r>
        <w:fldChar w:fldCharType="end"/>
      </w:r>
      <w:r w:rsidRPr="001A3F32">
        <w:rPr>
          <w:lang w:val="en-US"/>
        </w:rPr>
        <w:t xml:space="preserve"> – Planned Schedule</w:t>
      </w:r>
      <w:r>
        <w:rPr>
          <w:lang w:val="en-US"/>
        </w:rPr>
        <w:t xml:space="preserve"> before progess report delivery</w:t>
      </w:r>
      <w:bookmarkEnd w:id="29"/>
    </w:p>
    <w:p w14:paraId="6AE94440" w14:textId="77777777" w:rsidR="001A3F32" w:rsidRDefault="001A3F32" w:rsidP="001A3F32">
      <w:pPr>
        <w:rPr>
          <w:lang w:val="en-US"/>
        </w:rPr>
      </w:pPr>
      <w:r>
        <w:rPr>
          <w:lang w:val="en-US"/>
        </w:rPr>
        <w:t>Despite this small set back, the plan is on the right path for a full delivery within the specified timeline.</w:t>
      </w:r>
    </w:p>
    <w:p w14:paraId="11EC3E58" w14:textId="77777777" w:rsidR="001A3F32" w:rsidRDefault="001A3F32" w:rsidP="001A3F32">
      <w:pPr>
        <w:rPr>
          <w:lang w:val="en-US"/>
        </w:rPr>
      </w:pPr>
      <w:r>
        <w:rPr>
          <w:lang w:val="en-US"/>
        </w:rPr>
        <w:t>On the image below is the planned schedule from the progress report delivery date onwards. An important detail regarding this plan is the home page, which was planned to be finished on the week starting on May 4</w:t>
      </w:r>
      <w:r w:rsidRPr="00686D30">
        <w:rPr>
          <w:vertAlign w:val="superscript"/>
          <w:lang w:val="en-US"/>
        </w:rPr>
        <w:t>th</w:t>
      </w:r>
      <w:r>
        <w:rPr>
          <w:lang w:val="en-US"/>
        </w:rPr>
        <w:t xml:space="preserve"> and has already been finishing, meaning there is a task finished ahead of schedule.</w:t>
      </w:r>
    </w:p>
    <w:p w14:paraId="1FA8DD8D" w14:textId="77777777" w:rsidR="001A3F32" w:rsidRDefault="001A3F32" w:rsidP="001A3F32">
      <w:pPr>
        <w:keepNext/>
      </w:pPr>
      <w:r>
        <w:lastRenderedPageBreak/>
        <w:drawing>
          <wp:inline distT="0" distB="0" distL="0" distR="0" wp14:anchorId="69494B8B" wp14:editId="3BE3F461">
            <wp:extent cx="5400040" cy="2539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539365"/>
                    </a:xfrm>
                    <a:prstGeom prst="rect">
                      <a:avLst/>
                    </a:prstGeom>
                  </pic:spPr>
                </pic:pic>
              </a:graphicData>
            </a:graphic>
          </wp:inline>
        </w:drawing>
      </w:r>
    </w:p>
    <w:p w14:paraId="2F206972" w14:textId="27F6788E" w:rsidR="001A3F32" w:rsidRDefault="001A3F32" w:rsidP="001A3F32">
      <w:pPr>
        <w:pStyle w:val="Legenda"/>
        <w:rPr>
          <w:lang w:val="en-US"/>
        </w:rPr>
      </w:pPr>
      <w:bookmarkStart w:id="30" w:name="_Toc38750302"/>
      <w:r w:rsidRPr="001A3F32">
        <w:rPr>
          <w:lang w:val="en-US"/>
        </w:rPr>
        <w:t xml:space="preserve">Figure </w:t>
      </w:r>
      <w:r>
        <w:fldChar w:fldCharType="begin"/>
      </w:r>
      <w:r w:rsidRPr="001A3F32">
        <w:rPr>
          <w:lang w:val="en-US"/>
        </w:rPr>
        <w:instrText xml:space="preserve"> SEQ Figure \* ARABIC </w:instrText>
      </w:r>
      <w:r>
        <w:fldChar w:fldCharType="separate"/>
      </w:r>
      <w:r w:rsidRPr="001A3F32">
        <w:rPr>
          <w:lang w:val="en-US"/>
        </w:rPr>
        <w:t>6</w:t>
      </w:r>
      <w:r>
        <w:fldChar w:fldCharType="end"/>
      </w:r>
      <w:r w:rsidRPr="001A3F32">
        <w:rPr>
          <w:lang w:val="en-US"/>
        </w:rPr>
        <w:t xml:space="preserve"> – Planned Schedule</w:t>
      </w:r>
      <w:r>
        <w:rPr>
          <w:lang w:val="en-US"/>
        </w:rPr>
        <w:t xml:space="preserve"> after progess report delivery</w:t>
      </w:r>
      <w:bookmarkEnd w:id="30"/>
    </w:p>
    <w:p w14:paraId="097A0C17" w14:textId="77777777" w:rsidR="001A3F32" w:rsidRDefault="001A3F32" w:rsidP="001A3F32">
      <w:pPr>
        <w:rPr>
          <w:lang w:val="en-US"/>
        </w:rPr>
      </w:pPr>
      <w:r>
        <w:rPr>
          <w:lang w:val="en-US"/>
        </w:rPr>
        <w:t>Regarding the remaining tasks there is some uncertainty, specifically on execution environments tasks for Python and CLR since some of the technologies necessary to perform those tasks are not yet well known and regarding the cloud environment deployment for similar reasons, the technology is not yet chosen (cloud provider) and the technology is not well known by the team members.</w:t>
      </w:r>
    </w:p>
    <w:p w14:paraId="7E95D6B2" w14:textId="2A2E8162" w:rsidR="004B3D0E" w:rsidRPr="001A3F32" w:rsidRDefault="001A3F32" w:rsidP="001A3F32">
      <w:pPr>
        <w:rPr>
          <w:lang w:val="en-US"/>
        </w:rPr>
      </w:pPr>
      <w:r>
        <w:rPr>
          <w:lang w:val="en-US"/>
        </w:rPr>
        <w:t>On a brighter note development capacity is predicted to pick up starting on July 27</w:t>
      </w:r>
      <w:r w:rsidRPr="00A22423">
        <w:rPr>
          <w:vertAlign w:val="superscript"/>
          <w:lang w:val="en-US"/>
        </w:rPr>
        <w:t>th</w:t>
      </w:r>
      <w:r>
        <w:rPr>
          <w:lang w:val="en-US"/>
        </w:rPr>
        <w:t xml:space="preserve"> once the exams are finished and the team will no longer has workload related to other courses.</w:t>
      </w:r>
      <w:r w:rsidR="004B3D0E" w:rsidRPr="001A3F32">
        <w:rPr>
          <w:lang w:val="en-US"/>
        </w:rPr>
        <w:br w:type="page"/>
      </w:r>
    </w:p>
    <w:p w14:paraId="5CC54129" w14:textId="77777777" w:rsidR="00AD353A" w:rsidRPr="001A3F32" w:rsidRDefault="00AD353A" w:rsidP="008F0F86">
      <w:pPr>
        <w:pStyle w:val="Ttulo1"/>
        <w:numPr>
          <w:ilvl w:val="0"/>
          <w:numId w:val="0"/>
        </w:numPr>
        <w:rPr>
          <w:lang w:val="en-US"/>
        </w:rPr>
        <w:sectPr w:rsidR="00AD353A" w:rsidRPr="001A3F32" w:rsidSect="005B6B81">
          <w:headerReference w:type="default" r:id="rId34"/>
          <w:footerReference w:type="default" r:id="rId35"/>
          <w:pgSz w:w="11906" w:h="16838"/>
          <w:pgMar w:top="1701" w:right="1701" w:bottom="1417" w:left="1701" w:header="708" w:footer="708" w:gutter="0"/>
          <w:cols w:space="708"/>
          <w:docGrid w:linePitch="360"/>
        </w:sectPr>
      </w:pPr>
    </w:p>
    <w:p w14:paraId="19360393" w14:textId="1F79C370" w:rsidR="00E51875" w:rsidRDefault="00567E9A" w:rsidP="008F0F86">
      <w:pPr>
        <w:pStyle w:val="Ttulo1"/>
      </w:pPr>
      <w:bookmarkStart w:id="31" w:name="_Toc38750877"/>
      <w:r>
        <w:lastRenderedPageBreak/>
        <w:t>Lexicon</w:t>
      </w:r>
      <w:bookmarkEnd w:id="31"/>
    </w:p>
    <w:p w14:paraId="3D290E7D" w14:textId="01A3E9A3" w:rsidR="00567E9A" w:rsidRDefault="00567E9A" w:rsidP="00567E9A">
      <w:r>
        <w:t>DB – Database</w:t>
      </w:r>
    </w:p>
    <w:p w14:paraId="4EFADFEC" w14:textId="77777777" w:rsidR="00FC6040" w:rsidRDefault="00567E9A" w:rsidP="00FC6040">
      <w:r>
        <w:t>UI – User Interface</w:t>
      </w:r>
    </w:p>
    <w:p w14:paraId="17AEDEA9" w14:textId="74251DF3" w:rsidR="00FC6040" w:rsidRPr="00FC6040" w:rsidRDefault="00FC6040" w:rsidP="00FC6040">
      <w:pPr>
        <w:sectPr w:rsidR="00FC6040" w:rsidRPr="00FC6040" w:rsidSect="0028377C">
          <w:pgSz w:w="11906" w:h="16838"/>
          <w:pgMar w:top="1701" w:right="993" w:bottom="1418" w:left="993" w:header="709" w:footer="709" w:gutter="0"/>
          <w:cols w:space="708"/>
          <w:titlePg/>
          <w:docGrid w:linePitch="360"/>
        </w:sectPr>
      </w:pPr>
    </w:p>
    <w:p w14:paraId="0D56ED5F" w14:textId="77777777" w:rsidR="009C557C" w:rsidRDefault="009C557C" w:rsidP="0028377C">
      <w:pPr>
        <w:spacing w:after="200"/>
        <w:jc w:val="left"/>
        <w:rPr>
          <w:rFonts w:ascii="Calibri" w:hAnsi="Calibri"/>
          <w:noProof w:val="0"/>
        </w:rPr>
        <w:sectPr w:rsidR="009C557C" w:rsidSect="0028377C">
          <w:pgSz w:w="11906" w:h="16838"/>
          <w:pgMar w:top="1701" w:right="993" w:bottom="1418" w:left="993" w:header="709" w:footer="709" w:gutter="0"/>
          <w:cols w:space="708"/>
          <w:titlePg/>
          <w:docGrid w:linePitch="360"/>
        </w:sectPr>
      </w:pPr>
    </w:p>
    <w:p w14:paraId="631B27BA" w14:textId="3BAD958C" w:rsidR="00FC6040" w:rsidRDefault="00FC6040" w:rsidP="00FC6040">
      <w:pPr>
        <w:pStyle w:val="Ttulo1"/>
      </w:pPr>
      <w:bookmarkStart w:id="32" w:name="_Toc38750878"/>
      <w:r>
        <w:lastRenderedPageBreak/>
        <w:t>References</w:t>
      </w:r>
      <w:bookmarkEnd w:id="32"/>
    </w:p>
    <w:p w14:paraId="3E1B4436" w14:textId="77777777" w:rsidR="00936E89" w:rsidRDefault="00936E89" w:rsidP="00936E89">
      <w:pPr>
        <w:autoSpaceDE w:val="0"/>
        <w:autoSpaceDN w:val="0"/>
        <w:adjustRightInd w:val="0"/>
        <w:spacing w:after="0" w:line="240" w:lineRule="auto"/>
        <w:rPr>
          <w:rFonts w:ascii="CMR12" w:hAnsi="CMR12" w:cs="CMR12"/>
          <w:color w:val="000000"/>
          <w:lang w:val="en-US"/>
        </w:rPr>
      </w:pPr>
      <w:r>
        <w:rPr>
          <w:rFonts w:ascii="CMR12" w:hAnsi="CMR12" w:cs="CMR12"/>
          <w:color w:val="000000"/>
        </w:rPr>
        <w:t xml:space="preserve">AlgoExpert. </w:t>
      </w:r>
      <w:hyperlink r:id="rId36" w:history="1">
        <w:r>
          <w:rPr>
            <w:rStyle w:val="Hiperligao"/>
          </w:rPr>
          <w:t>https://www.algoexpert.io/product</w:t>
        </w:r>
      </w:hyperlink>
      <w:r w:rsidRPr="00812C43">
        <w:rPr>
          <w:rFonts w:ascii="CMR12" w:hAnsi="CMR12" w:cs="CMR12"/>
          <w:color w:val="000000"/>
        </w:rPr>
        <w:t xml:space="preserve">, 2020. </w:t>
      </w:r>
      <w:r w:rsidRPr="00812C43">
        <w:rPr>
          <w:rFonts w:ascii="CMR12" w:hAnsi="CMR12" w:cs="CMR12"/>
          <w:color w:val="000000"/>
          <w:lang w:val="en-US"/>
        </w:rPr>
        <w:t>[Online, accessed 2020/04/25].</w:t>
      </w:r>
    </w:p>
    <w:p w14:paraId="3714993E" w14:textId="77777777" w:rsidR="00936E89" w:rsidRDefault="00936E89" w:rsidP="00936E89">
      <w:pPr>
        <w:autoSpaceDE w:val="0"/>
        <w:autoSpaceDN w:val="0"/>
        <w:adjustRightInd w:val="0"/>
        <w:spacing w:after="0" w:line="240" w:lineRule="auto"/>
        <w:rPr>
          <w:rFonts w:ascii="CMR12" w:hAnsi="CMR12" w:cs="CMR12"/>
          <w:color w:val="000000"/>
          <w:lang w:val="en-US"/>
        </w:rPr>
      </w:pPr>
      <w:r w:rsidRPr="00936E89">
        <w:rPr>
          <w:rFonts w:ascii="CMR12" w:hAnsi="CMR12" w:cs="CMR12"/>
          <w:color w:val="000000"/>
          <w:lang w:val="en-US"/>
        </w:rPr>
        <w:t>Hackerrank.</w:t>
      </w:r>
      <w:r w:rsidRPr="00936E89">
        <w:rPr>
          <w:lang w:val="en-US"/>
        </w:rPr>
        <w:t xml:space="preserve"> </w:t>
      </w:r>
      <w:hyperlink r:id="rId37" w:history="1">
        <w:r w:rsidRPr="00936E89">
          <w:rPr>
            <w:rStyle w:val="Hiperligao"/>
            <w:lang w:val="en-US"/>
          </w:rPr>
          <w:t>https://www.hackerrank.com/</w:t>
        </w:r>
      </w:hyperlink>
      <w:r w:rsidRPr="00936E89">
        <w:rPr>
          <w:rFonts w:ascii="CMR12" w:hAnsi="CMR12" w:cs="CMR12"/>
          <w:color w:val="000000"/>
          <w:lang w:val="en-US"/>
        </w:rPr>
        <w:t xml:space="preserve">, 2020. </w:t>
      </w:r>
      <w:r w:rsidRPr="00812C43">
        <w:rPr>
          <w:rFonts w:ascii="CMR12" w:hAnsi="CMR12" w:cs="CMR12"/>
          <w:color w:val="000000"/>
          <w:lang w:val="en-US"/>
        </w:rPr>
        <w:t>[Online, accessed 2020/04/25].</w:t>
      </w:r>
    </w:p>
    <w:p w14:paraId="2C47C042" w14:textId="77777777" w:rsidR="00936E89" w:rsidRPr="00062DA3" w:rsidRDefault="00936E89" w:rsidP="00936E89">
      <w:pPr>
        <w:autoSpaceDE w:val="0"/>
        <w:autoSpaceDN w:val="0"/>
        <w:adjustRightInd w:val="0"/>
        <w:spacing w:after="0" w:line="240" w:lineRule="auto"/>
        <w:rPr>
          <w:rFonts w:cstheme="minorHAnsi"/>
          <w:lang w:val="en-US"/>
        </w:rPr>
      </w:pPr>
      <w:r>
        <w:rPr>
          <w:rFonts w:ascii="CMR12" w:hAnsi="CMR12" w:cs="CMR12"/>
          <w:color w:val="000000"/>
          <w:lang w:val="en-US"/>
        </w:rPr>
        <w:t>LeetCode.</w:t>
      </w:r>
      <w:r w:rsidRPr="00812C43">
        <w:rPr>
          <w:lang w:val="en-US"/>
        </w:rPr>
        <w:t xml:space="preserve"> </w:t>
      </w:r>
      <w:hyperlink r:id="rId38" w:history="1">
        <w:r w:rsidRPr="00812C43">
          <w:rPr>
            <w:rStyle w:val="Hiperligao"/>
            <w:lang w:val="en-US"/>
          </w:rPr>
          <w:t>https://leetcode.com/</w:t>
        </w:r>
      </w:hyperlink>
      <w:r w:rsidRPr="00812C43">
        <w:rPr>
          <w:lang w:val="en-US"/>
        </w:rPr>
        <w:t>,</w:t>
      </w:r>
      <w:r w:rsidRPr="00812C43">
        <w:rPr>
          <w:rFonts w:ascii="CMR12" w:hAnsi="CMR12" w:cs="CMR12"/>
          <w:color w:val="000000"/>
          <w:lang w:val="en-US"/>
        </w:rPr>
        <w:t>2020. [Online, accessed 2020/04/25].</w:t>
      </w:r>
    </w:p>
    <w:p w14:paraId="57A76A8F" w14:textId="77777777" w:rsidR="00936E89" w:rsidRDefault="00936E89" w:rsidP="00936E89">
      <w:pPr>
        <w:autoSpaceDE w:val="0"/>
        <w:autoSpaceDN w:val="0"/>
        <w:adjustRightInd w:val="0"/>
        <w:spacing w:after="0" w:line="240" w:lineRule="auto"/>
        <w:rPr>
          <w:rFonts w:ascii="CMR12" w:hAnsi="CMR12" w:cs="CMR12"/>
          <w:color w:val="000000"/>
          <w:lang w:val="en-US"/>
        </w:rPr>
      </w:pPr>
      <w:r>
        <w:rPr>
          <w:lang w:val="en-US"/>
        </w:rPr>
        <w:t>C</w:t>
      </w:r>
      <w:r w:rsidRPr="00812C43">
        <w:rPr>
          <w:lang w:val="en-US"/>
        </w:rPr>
        <w:t xml:space="preserve">odewars. </w:t>
      </w:r>
      <w:hyperlink r:id="rId39" w:history="1">
        <w:r w:rsidRPr="003C5B09">
          <w:rPr>
            <w:rStyle w:val="Hiperligao"/>
            <w:lang w:val="en-US"/>
          </w:rPr>
          <w:t>https://www.codewars.com/</w:t>
        </w:r>
      </w:hyperlink>
      <w:r>
        <w:rPr>
          <w:lang w:val="en-US"/>
        </w:rPr>
        <w:t xml:space="preserve">, </w:t>
      </w:r>
      <w:r w:rsidRPr="00812C43">
        <w:rPr>
          <w:rFonts w:ascii="CMR12" w:hAnsi="CMR12" w:cs="CMR12"/>
          <w:color w:val="000000"/>
          <w:lang w:val="en-US"/>
        </w:rPr>
        <w:t>2020. [Online, accessed 2020/04/25].</w:t>
      </w:r>
    </w:p>
    <w:p w14:paraId="4CAFCDD5" w14:textId="77777777" w:rsidR="00936E89" w:rsidRPr="00062DA3" w:rsidRDefault="00936E89" w:rsidP="00936E89">
      <w:pPr>
        <w:autoSpaceDE w:val="0"/>
        <w:autoSpaceDN w:val="0"/>
        <w:adjustRightInd w:val="0"/>
        <w:spacing w:after="0" w:line="240" w:lineRule="auto"/>
        <w:rPr>
          <w:rFonts w:cstheme="minorHAnsi"/>
          <w:lang w:val="en-US"/>
        </w:rPr>
      </w:pPr>
      <w:r>
        <w:rPr>
          <w:lang w:val="en-US"/>
        </w:rPr>
        <w:t>C</w:t>
      </w:r>
      <w:r w:rsidRPr="00812C43">
        <w:rPr>
          <w:lang w:val="en-US"/>
        </w:rPr>
        <w:t>ode</w:t>
      </w:r>
      <w:r>
        <w:rPr>
          <w:lang w:val="en-US"/>
        </w:rPr>
        <w:t>Chef</w:t>
      </w:r>
      <w:r w:rsidRPr="00812C43">
        <w:rPr>
          <w:lang w:val="en-US"/>
        </w:rPr>
        <w:t xml:space="preserve">. </w:t>
      </w:r>
      <w:hyperlink r:id="rId40" w:history="1">
        <w:r w:rsidRPr="0026229E">
          <w:rPr>
            <w:rStyle w:val="Hiperligao"/>
            <w:lang w:val="en-US"/>
          </w:rPr>
          <w:t>https://www.codechef.com/</w:t>
        </w:r>
      </w:hyperlink>
      <w:r>
        <w:rPr>
          <w:lang w:val="en-US"/>
        </w:rPr>
        <w:t xml:space="preserve">, </w:t>
      </w:r>
      <w:r w:rsidRPr="00812C43">
        <w:rPr>
          <w:rFonts w:ascii="CMR12" w:hAnsi="CMR12" w:cs="CMR12"/>
          <w:color w:val="000000"/>
          <w:lang w:val="en-US"/>
        </w:rPr>
        <w:t>2020. [Online, accessed 2020/04/25].</w:t>
      </w:r>
    </w:p>
    <w:p w14:paraId="7CCE5467" w14:textId="26D561F1" w:rsidR="00FC6040" w:rsidRPr="00FC6040" w:rsidRDefault="00FC6040" w:rsidP="00FC6040">
      <w:pPr>
        <w:sectPr w:rsidR="00FC6040" w:rsidRPr="00FC6040" w:rsidSect="0028377C">
          <w:pgSz w:w="11906" w:h="16838"/>
          <w:pgMar w:top="1701" w:right="993" w:bottom="1418" w:left="993" w:header="709" w:footer="709" w:gutter="0"/>
          <w:cols w:space="708"/>
          <w:titlePg/>
          <w:docGrid w:linePitch="360"/>
        </w:sectPr>
      </w:pPr>
    </w:p>
    <w:p w14:paraId="097FD9F6" w14:textId="48A26F7F" w:rsidR="00A95392" w:rsidRPr="009C557C" w:rsidRDefault="00A95392" w:rsidP="00FC6040">
      <w:pPr>
        <w:spacing w:after="200"/>
        <w:jc w:val="left"/>
        <w:rPr>
          <w:rFonts w:ascii="Calibri" w:hAnsi="Calibri"/>
          <w:noProof w:val="0"/>
        </w:rPr>
      </w:pPr>
    </w:p>
    <w:sectPr w:rsidR="00A95392" w:rsidRPr="009C557C" w:rsidSect="0028377C">
      <w:pgSz w:w="11906" w:h="16838"/>
      <w:pgMar w:top="1701" w:right="993" w:bottom="1418"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99F91" w14:textId="77777777" w:rsidR="006F72BA" w:rsidRDefault="006F72BA" w:rsidP="00DE7218">
      <w:pPr>
        <w:spacing w:after="0" w:line="240" w:lineRule="auto"/>
      </w:pPr>
      <w:r>
        <w:separator/>
      </w:r>
    </w:p>
  </w:endnote>
  <w:endnote w:type="continuationSeparator" w:id="0">
    <w:p w14:paraId="4BEEF690" w14:textId="77777777" w:rsidR="006F72BA" w:rsidRDefault="006F72BA" w:rsidP="00DE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AAB86" w14:textId="77777777" w:rsidR="000B30B5" w:rsidRDefault="000B30B5" w:rsidP="009C735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943165D" w14:textId="77777777" w:rsidR="000B30B5" w:rsidRDefault="000B30B5" w:rsidP="00513BF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23168"/>
      <w:docPartObj>
        <w:docPartGallery w:val="Page Numbers (Bottom of Page)"/>
        <w:docPartUnique/>
      </w:docPartObj>
    </w:sdtPr>
    <w:sdtContent>
      <w:p w14:paraId="40252A66" w14:textId="172B7F3E" w:rsidR="000B30B5" w:rsidRDefault="000B30B5" w:rsidP="00DE7218">
        <w:pPr>
          <w:pStyle w:val="Rodap"/>
          <w:jc w:val="right"/>
        </w:pPr>
        <w:r>
          <w:tab/>
        </w:r>
        <w:r>
          <w:tab/>
        </w:r>
        <w:r>
          <w:fldChar w:fldCharType="begin"/>
        </w:r>
        <w:r w:rsidRPr="00DE7218">
          <w:instrText xml:space="preserve"> PAGE   \* MERGEFORMAT </w:instrText>
        </w:r>
        <w:r>
          <w:fldChar w:fldCharType="separate"/>
        </w:r>
        <w:r>
          <w:t>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08749966"/>
      <w:docPartObj>
        <w:docPartGallery w:val="Page Numbers (Bottom of Page)"/>
        <w:docPartUnique/>
      </w:docPartObj>
    </w:sdtPr>
    <w:sdtContent>
      <w:p w14:paraId="6C07DC54" w14:textId="77777777" w:rsidR="000B30B5" w:rsidRPr="00B2443B" w:rsidRDefault="000B30B5">
        <w:pPr>
          <w:pStyle w:val="Rodap"/>
          <w:jc w:val="right"/>
          <w:rPr>
            <w:sz w:val="18"/>
            <w:szCs w:val="18"/>
          </w:rPr>
        </w:pPr>
        <w:r w:rsidRPr="00B2443B">
          <w:rPr>
            <w:sz w:val="18"/>
            <w:szCs w:val="18"/>
          </w:rPr>
          <w:tab/>
        </w:r>
        <w:r w:rsidRPr="00B2443B">
          <w:rPr>
            <w:sz w:val="18"/>
            <w:szCs w:val="18"/>
          </w:rPr>
          <w:fldChar w:fldCharType="begin"/>
        </w:r>
        <w:r w:rsidRPr="00B2443B">
          <w:rPr>
            <w:sz w:val="18"/>
            <w:szCs w:val="18"/>
          </w:rPr>
          <w:instrText xml:space="preserve"> PAGE   \* MERGEFORMAT </w:instrText>
        </w:r>
        <w:r w:rsidRPr="00B2443B">
          <w:rPr>
            <w:sz w:val="18"/>
            <w:szCs w:val="18"/>
          </w:rPr>
          <w:fldChar w:fldCharType="separate"/>
        </w:r>
        <w:r>
          <w:rPr>
            <w:sz w:val="18"/>
            <w:szCs w:val="18"/>
          </w:rPr>
          <w:t>iii</w:t>
        </w:r>
        <w:r w:rsidRPr="00B2443B">
          <w:rPr>
            <w:sz w:val="18"/>
            <w:szCs w:val="18"/>
          </w:rPr>
          <w:fldChar w:fldCharType="end"/>
        </w:r>
      </w:p>
    </w:sdtContent>
  </w:sdt>
  <w:p w14:paraId="049C7323" w14:textId="77777777" w:rsidR="000B30B5" w:rsidRDefault="000B30B5" w:rsidP="00DE7218">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DDDF6" w14:textId="77777777" w:rsidR="000B30B5" w:rsidRDefault="000B30B5">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06DDE" w14:textId="77777777" w:rsidR="000B30B5" w:rsidRPr="00513BF3" w:rsidRDefault="000B30B5" w:rsidP="009C7359">
    <w:pPr>
      <w:pStyle w:val="Rodap"/>
      <w:framePr w:wrap="around" w:vAnchor="text" w:hAnchor="margin" w:xAlign="right" w:y="1"/>
      <w:rPr>
        <w:rStyle w:val="Nmerodepgina"/>
        <w:sz w:val="16"/>
        <w:szCs w:val="16"/>
      </w:rPr>
    </w:pPr>
    <w:r w:rsidRPr="00513BF3">
      <w:rPr>
        <w:rStyle w:val="Nmerodepgina"/>
        <w:sz w:val="16"/>
        <w:szCs w:val="16"/>
      </w:rPr>
      <w:fldChar w:fldCharType="begin"/>
    </w:r>
    <w:r w:rsidRPr="00513BF3">
      <w:rPr>
        <w:rStyle w:val="Nmerodepgina"/>
        <w:sz w:val="16"/>
        <w:szCs w:val="16"/>
      </w:rPr>
      <w:instrText xml:space="preserve">PAGE  </w:instrText>
    </w:r>
    <w:r w:rsidRPr="00513BF3">
      <w:rPr>
        <w:rStyle w:val="Nmerodepgina"/>
        <w:sz w:val="16"/>
        <w:szCs w:val="16"/>
      </w:rPr>
      <w:fldChar w:fldCharType="separate"/>
    </w:r>
    <w:r>
      <w:rPr>
        <w:rStyle w:val="Nmerodepgina"/>
        <w:sz w:val="16"/>
        <w:szCs w:val="16"/>
      </w:rPr>
      <w:t>19</w:t>
    </w:r>
    <w:r w:rsidRPr="00513BF3">
      <w:rPr>
        <w:rStyle w:val="Nmerodepgina"/>
        <w:sz w:val="16"/>
        <w:szCs w:val="16"/>
      </w:rPr>
      <w:fldChar w:fldCharType="end"/>
    </w:r>
  </w:p>
  <w:p w14:paraId="5893D04A" w14:textId="77777777" w:rsidR="000B30B5" w:rsidRPr="00513BF3" w:rsidRDefault="000B30B5" w:rsidP="00F30602">
    <w:pPr>
      <w:pStyle w:val="Rodap"/>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A44AF" w14:textId="77777777" w:rsidR="006F72BA" w:rsidRDefault="006F72BA" w:rsidP="00DE7218">
      <w:pPr>
        <w:spacing w:after="0" w:line="240" w:lineRule="auto"/>
      </w:pPr>
      <w:r>
        <w:separator/>
      </w:r>
    </w:p>
  </w:footnote>
  <w:footnote w:type="continuationSeparator" w:id="0">
    <w:p w14:paraId="478632E9" w14:textId="77777777" w:rsidR="006F72BA" w:rsidRDefault="006F72BA" w:rsidP="00DE7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620D2" w14:textId="77777777" w:rsidR="000B30B5" w:rsidRDefault="000B30B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1"/>
      <w:gridCol w:w="6029"/>
    </w:tblGrid>
    <w:tr w:rsidR="000B30B5" w:rsidRPr="005B6B81" w14:paraId="6F471FB2" w14:textId="77777777" w:rsidTr="0076634F">
      <w:tc>
        <w:tcPr>
          <w:tcW w:w="895" w:type="pct"/>
        </w:tcPr>
        <w:p w14:paraId="19C17F0E" w14:textId="77777777" w:rsidR="000B30B5" w:rsidRPr="005B6B81" w:rsidRDefault="000B30B5" w:rsidP="005B6B81">
          <w:pPr>
            <w:spacing w:before="120"/>
            <w:ind w:right="-153"/>
          </w:pPr>
          <w:r w:rsidRPr="005B6B81">
            <w:object w:dxaOrig="5627" w:dyaOrig="2151" w14:anchorId="26E77D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48.5pt">
                <v:imagedata r:id="rId1" o:title=""/>
              </v:shape>
              <o:OLEObject Type="Embed" ProgID="Visio.Drawing.11" ShapeID="_x0000_i1025" DrawAspect="Content" ObjectID="_1649363659" r:id="rId2"/>
            </w:object>
          </w:r>
        </w:p>
      </w:tc>
      <w:tc>
        <w:tcPr>
          <w:tcW w:w="4105" w:type="pct"/>
        </w:tcPr>
        <w:p w14:paraId="2F33F1E3" w14:textId="38689ABA" w:rsidR="000B30B5" w:rsidRPr="005B6B81" w:rsidRDefault="000B30B5" w:rsidP="005B6B81">
          <w:pPr>
            <w:spacing w:line="220" w:lineRule="exact"/>
            <w:jc w:val="right"/>
          </w:pPr>
          <w:r w:rsidRPr="005B6B81">
            <w:t>2019/20</w:t>
          </w:r>
          <w:r w:rsidRPr="005B6B81">
            <w:rPr>
              <w:b/>
            </w:rPr>
            <w:br/>
          </w:r>
          <w:r>
            <w:t>Summer</w:t>
          </w:r>
        </w:p>
        <w:p w14:paraId="588C74AC" w14:textId="77777777" w:rsidR="000B30B5" w:rsidRDefault="000B30B5" w:rsidP="005B6B81">
          <w:pPr>
            <w:keepLines/>
            <w:spacing w:before="100" w:after="0"/>
            <w:outlineLvl w:val="4"/>
            <w:rPr>
              <w:rFonts w:asciiTheme="majorHAnsi" w:eastAsiaTheme="majorEastAsia" w:hAnsiTheme="majorHAnsi" w:cstheme="majorBidi"/>
              <w:bCs/>
              <w:color w:val="243F60" w:themeColor="accent1" w:themeShade="7F"/>
            </w:rPr>
          </w:pPr>
          <w:r w:rsidRPr="00567E9A">
            <w:rPr>
              <w:rFonts w:asciiTheme="majorHAnsi" w:eastAsiaTheme="majorEastAsia" w:hAnsiTheme="majorHAnsi" w:cstheme="majorBidi"/>
              <w:bCs/>
              <w:color w:val="243F60" w:themeColor="accent1" w:themeShade="7F"/>
            </w:rPr>
            <w:t>Projecto e Seminário</w:t>
          </w:r>
        </w:p>
        <w:p w14:paraId="246FC78D" w14:textId="17663AE3" w:rsidR="000B30B5" w:rsidRPr="005B6B81" w:rsidRDefault="000B30B5" w:rsidP="005B6B81">
          <w:pPr>
            <w:keepLines/>
            <w:spacing w:before="100" w:after="0"/>
            <w:outlineLvl w:val="4"/>
            <w:rPr>
              <w:rFonts w:asciiTheme="majorHAnsi" w:eastAsiaTheme="majorEastAsia" w:hAnsiTheme="majorHAnsi" w:cstheme="majorBidi"/>
              <w:color w:val="365F91" w:themeColor="accent1" w:themeShade="BF"/>
              <w:sz w:val="16"/>
            </w:rPr>
          </w:pPr>
          <w:r w:rsidRPr="005B6B81">
            <w:rPr>
              <w:rFonts w:asciiTheme="majorHAnsi" w:eastAsiaTheme="majorEastAsia" w:hAnsiTheme="majorHAnsi" w:cstheme="majorBidi"/>
              <w:color w:val="365F91" w:themeColor="accent1" w:themeShade="BF"/>
              <w:sz w:val="14"/>
            </w:rPr>
            <w:t>Área Departamental de Engenharia de Eletrónica e Telecomunicações e de Computadores</w:t>
          </w:r>
        </w:p>
      </w:tc>
    </w:tr>
  </w:tbl>
  <w:p w14:paraId="41AE217B" w14:textId="77777777" w:rsidR="000B30B5" w:rsidRDefault="000B30B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07CC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524D71"/>
    <w:multiLevelType w:val="hybridMultilevel"/>
    <w:tmpl w:val="330CC4C4"/>
    <w:lvl w:ilvl="0" w:tplc="067C12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540E7"/>
    <w:multiLevelType w:val="multilevel"/>
    <w:tmpl w:val="7014443C"/>
    <w:lvl w:ilvl="0">
      <w:start w:val="1"/>
      <w:numFmt w:val="decimal"/>
      <w:pStyle w:val="Ttulo1"/>
      <w:lvlText w:val="%1."/>
      <w:lvlJc w:val="left"/>
      <w:pPr>
        <w:ind w:left="720" w:hanging="360"/>
      </w:pPr>
    </w:lvl>
    <w:lvl w:ilvl="1">
      <w:start w:val="1"/>
      <w:numFmt w:val="decimal"/>
      <w:isLgl/>
      <w:lvlText w:val="%1.%2."/>
      <w:lvlJc w:val="left"/>
      <w:pPr>
        <w:ind w:left="850" w:hanging="4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6B0776"/>
    <w:multiLevelType w:val="hybridMultilevel"/>
    <w:tmpl w:val="12C445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DC913F4"/>
    <w:multiLevelType w:val="hybridMultilevel"/>
    <w:tmpl w:val="640EC77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92C6A6D"/>
    <w:multiLevelType w:val="hybridMultilevel"/>
    <w:tmpl w:val="334428D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DA20EDB"/>
    <w:multiLevelType w:val="hybridMultilevel"/>
    <w:tmpl w:val="88140542"/>
    <w:lvl w:ilvl="0" w:tplc="1090AC5A">
      <w:start w:val="1"/>
      <w:numFmt w:val="decimal"/>
      <w:lvlText w:val="%1."/>
      <w:lvlJc w:val="left"/>
      <w:pPr>
        <w:ind w:left="1080" w:hanging="360"/>
      </w:pPr>
    </w:lvl>
    <w:lvl w:ilvl="1" w:tplc="7166E9B0">
      <w:start w:val="1"/>
      <w:numFmt w:val="decimal"/>
      <w:lvlText w:val="%2."/>
      <w:lvlJc w:val="left"/>
      <w:pPr>
        <w:ind w:left="1800" w:hanging="360"/>
      </w:pPr>
      <w:rPr>
        <w:rFonts w:hint="default"/>
      </w:rPr>
    </w:lvl>
    <w:lvl w:ilvl="2" w:tplc="0816001B">
      <w:start w:val="1"/>
      <w:numFmt w:val="lowerRoman"/>
      <w:lvlText w:val="%3."/>
      <w:lvlJc w:val="right"/>
      <w:pPr>
        <w:ind w:left="2520" w:hanging="180"/>
      </w:pPr>
    </w:lvl>
    <w:lvl w:ilvl="3" w:tplc="0816000F">
      <w:start w:val="1"/>
      <w:numFmt w:val="decimal"/>
      <w:lvlText w:val="%4."/>
      <w:lvlJc w:val="left"/>
      <w:pPr>
        <w:ind w:left="3240" w:hanging="360"/>
      </w:pPr>
    </w:lvl>
    <w:lvl w:ilvl="4" w:tplc="08160019">
      <w:start w:val="1"/>
      <w:numFmt w:val="lowerLetter"/>
      <w:lvlText w:val="%5."/>
      <w:lvlJc w:val="left"/>
      <w:pPr>
        <w:ind w:left="3960" w:hanging="360"/>
      </w:pPr>
    </w:lvl>
    <w:lvl w:ilvl="5" w:tplc="0816001B">
      <w:start w:val="1"/>
      <w:numFmt w:val="lowerRoman"/>
      <w:lvlText w:val="%6."/>
      <w:lvlJc w:val="right"/>
      <w:pPr>
        <w:ind w:left="4680" w:hanging="180"/>
      </w:pPr>
    </w:lvl>
    <w:lvl w:ilvl="6" w:tplc="0816000F">
      <w:start w:val="1"/>
      <w:numFmt w:val="decimal"/>
      <w:lvlText w:val="%7."/>
      <w:lvlJc w:val="left"/>
      <w:pPr>
        <w:ind w:left="5400" w:hanging="360"/>
      </w:pPr>
    </w:lvl>
    <w:lvl w:ilvl="7" w:tplc="08160019">
      <w:start w:val="1"/>
      <w:numFmt w:val="lowerLetter"/>
      <w:lvlText w:val="%8."/>
      <w:lvlJc w:val="left"/>
      <w:pPr>
        <w:ind w:left="6120" w:hanging="360"/>
      </w:pPr>
    </w:lvl>
    <w:lvl w:ilvl="8" w:tplc="0816001B">
      <w:start w:val="1"/>
      <w:numFmt w:val="lowerRoman"/>
      <w:lvlText w:val="%9."/>
      <w:lvlJc w:val="right"/>
      <w:pPr>
        <w:ind w:left="6840" w:hanging="180"/>
      </w:pPr>
    </w:lvl>
  </w:abstractNum>
  <w:abstractNum w:abstractNumId="7" w15:restartNumberingAfterBreak="0">
    <w:nsid w:val="4FB649B8"/>
    <w:multiLevelType w:val="hybridMultilevel"/>
    <w:tmpl w:val="B90A46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B561328"/>
    <w:multiLevelType w:val="hybridMultilevel"/>
    <w:tmpl w:val="74D20C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9A90F70"/>
    <w:multiLevelType w:val="hybridMultilevel"/>
    <w:tmpl w:val="DC147A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7"/>
  </w:num>
  <w:num w:numId="5">
    <w:abstractNumId w:val="4"/>
  </w:num>
  <w:num w:numId="6">
    <w:abstractNumId w:val="9"/>
  </w:num>
  <w:num w:numId="7">
    <w:abstractNumId w:val="6"/>
  </w:num>
  <w:num w:numId="8">
    <w:abstractNumId w:val="0"/>
  </w:num>
  <w:num w:numId="9">
    <w:abstractNumId w:val="5"/>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fxzwvsnv920kees0apvde8repwd2wfpeee&quot;&gt;programacao&lt;record-ids&gt;&lt;item&gt;1&lt;/item&gt;&lt;item&gt;2&lt;/item&gt;&lt;item&gt;3&lt;/item&gt;&lt;/record-ids&gt;&lt;/item&gt;&lt;/Libraries&gt;"/>
  </w:docVars>
  <w:rsids>
    <w:rsidRoot w:val="00C66087"/>
    <w:rsid w:val="000020CF"/>
    <w:rsid w:val="0000476D"/>
    <w:rsid w:val="000143A8"/>
    <w:rsid w:val="000154CA"/>
    <w:rsid w:val="0003139C"/>
    <w:rsid w:val="0003296A"/>
    <w:rsid w:val="00032E6B"/>
    <w:rsid w:val="00034406"/>
    <w:rsid w:val="00047366"/>
    <w:rsid w:val="00050398"/>
    <w:rsid w:val="00052DFD"/>
    <w:rsid w:val="00053DD6"/>
    <w:rsid w:val="0006099D"/>
    <w:rsid w:val="0006256C"/>
    <w:rsid w:val="00063EE4"/>
    <w:rsid w:val="00066C59"/>
    <w:rsid w:val="000700A3"/>
    <w:rsid w:val="0007098F"/>
    <w:rsid w:val="00070C42"/>
    <w:rsid w:val="000713C9"/>
    <w:rsid w:val="00077D1D"/>
    <w:rsid w:val="00084144"/>
    <w:rsid w:val="000904BA"/>
    <w:rsid w:val="00093589"/>
    <w:rsid w:val="00096A2F"/>
    <w:rsid w:val="000979CC"/>
    <w:rsid w:val="000A0074"/>
    <w:rsid w:val="000A6A02"/>
    <w:rsid w:val="000A6D4A"/>
    <w:rsid w:val="000B2799"/>
    <w:rsid w:val="000B30B5"/>
    <w:rsid w:val="000C7EF9"/>
    <w:rsid w:val="000D2DD5"/>
    <w:rsid w:val="000D35BB"/>
    <w:rsid w:val="000E19C0"/>
    <w:rsid w:val="000E465F"/>
    <w:rsid w:val="000F4A29"/>
    <w:rsid w:val="000F4B9B"/>
    <w:rsid w:val="00104A33"/>
    <w:rsid w:val="00105590"/>
    <w:rsid w:val="001112FD"/>
    <w:rsid w:val="00116892"/>
    <w:rsid w:val="0012624F"/>
    <w:rsid w:val="001304D1"/>
    <w:rsid w:val="001320BB"/>
    <w:rsid w:val="00135800"/>
    <w:rsid w:val="00140823"/>
    <w:rsid w:val="001462AE"/>
    <w:rsid w:val="0015746B"/>
    <w:rsid w:val="00160CC5"/>
    <w:rsid w:val="001671A1"/>
    <w:rsid w:val="001727C3"/>
    <w:rsid w:val="00177A39"/>
    <w:rsid w:val="00180610"/>
    <w:rsid w:val="00181A3B"/>
    <w:rsid w:val="00184925"/>
    <w:rsid w:val="00185B5A"/>
    <w:rsid w:val="0019106B"/>
    <w:rsid w:val="0019224E"/>
    <w:rsid w:val="001962F7"/>
    <w:rsid w:val="001A2C4B"/>
    <w:rsid w:val="001A3F32"/>
    <w:rsid w:val="001B7871"/>
    <w:rsid w:val="001C1A3F"/>
    <w:rsid w:val="001D008B"/>
    <w:rsid w:val="001D21ED"/>
    <w:rsid w:val="001D796D"/>
    <w:rsid w:val="001E6E01"/>
    <w:rsid w:val="001F35DC"/>
    <w:rsid w:val="002015FD"/>
    <w:rsid w:val="002066AC"/>
    <w:rsid w:val="00211C12"/>
    <w:rsid w:val="00227711"/>
    <w:rsid w:val="00232300"/>
    <w:rsid w:val="00234802"/>
    <w:rsid w:val="00242C7C"/>
    <w:rsid w:val="00245B2B"/>
    <w:rsid w:val="00255374"/>
    <w:rsid w:val="00265216"/>
    <w:rsid w:val="00282BA1"/>
    <w:rsid w:val="0028377C"/>
    <w:rsid w:val="00285CED"/>
    <w:rsid w:val="00291271"/>
    <w:rsid w:val="002963DB"/>
    <w:rsid w:val="002A5B01"/>
    <w:rsid w:val="002B3232"/>
    <w:rsid w:val="002B5950"/>
    <w:rsid w:val="002C242C"/>
    <w:rsid w:val="002C5DD8"/>
    <w:rsid w:val="002C6A51"/>
    <w:rsid w:val="002D7715"/>
    <w:rsid w:val="002E6A93"/>
    <w:rsid w:val="002F647C"/>
    <w:rsid w:val="002F7FA0"/>
    <w:rsid w:val="003024FE"/>
    <w:rsid w:val="00303F9D"/>
    <w:rsid w:val="0030772B"/>
    <w:rsid w:val="0031211F"/>
    <w:rsid w:val="00312B9C"/>
    <w:rsid w:val="00313850"/>
    <w:rsid w:val="00320B15"/>
    <w:rsid w:val="00330F87"/>
    <w:rsid w:val="0033228B"/>
    <w:rsid w:val="0033440E"/>
    <w:rsid w:val="0033444F"/>
    <w:rsid w:val="00335832"/>
    <w:rsid w:val="00345770"/>
    <w:rsid w:val="00362402"/>
    <w:rsid w:val="003718AF"/>
    <w:rsid w:val="003744E2"/>
    <w:rsid w:val="003809DC"/>
    <w:rsid w:val="003822F2"/>
    <w:rsid w:val="003840B8"/>
    <w:rsid w:val="00384807"/>
    <w:rsid w:val="003966B2"/>
    <w:rsid w:val="00397604"/>
    <w:rsid w:val="003B19A9"/>
    <w:rsid w:val="003D04FE"/>
    <w:rsid w:val="003D28E2"/>
    <w:rsid w:val="003D3509"/>
    <w:rsid w:val="003E0DE9"/>
    <w:rsid w:val="003E4DD1"/>
    <w:rsid w:val="003E6E9E"/>
    <w:rsid w:val="003F11EF"/>
    <w:rsid w:val="003F52B6"/>
    <w:rsid w:val="00402718"/>
    <w:rsid w:val="00412600"/>
    <w:rsid w:val="00414080"/>
    <w:rsid w:val="00416D46"/>
    <w:rsid w:val="004173D6"/>
    <w:rsid w:val="0042248F"/>
    <w:rsid w:val="00425019"/>
    <w:rsid w:val="0043325C"/>
    <w:rsid w:val="004503D3"/>
    <w:rsid w:val="004525C7"/>
    <w:rsid w:val="004653D5"/>
    <w:rsid w:val="00465CA6"/>
    <w:rsid w:val="00467FBE"/>
    <w:rsid w:val="0047406D"/>
    <w:rsid w:val="00482C11"/>
    <w:rsid w:val="00490EFB"/>
    <w:rsid w:val="00491E70"/>
    <w:rsid w:val="004A0C64"/>
    <w:rsid w:val="004A2391"/>
    <w:rsid w:val="004A3DB5"/>
    <w:rsid w:val="004B3D0E"/>
    <w:rsid w:val="004B7065"/>
    <w:rsid w:val="004C334F"/>
    <w:rsid w:val="004C4792"/>
    <w:rsid w:val="004D25E0"/>
    <w:rsid w:val="004E6999"/>
    <w:rsid w:val="004F24BB"/>
    <w:rsid w:val="00513BF3"/>
    <w:rsid w:val="00522218"/>
    <w:rsid w:val="00523D1F"/>
    <w:rsid w:val="00524298"/>
    <w:rsid w:val="00526C13"/>
    <w:rsid w:val="00530F86"/>
    <w:rsid w:val="005512A7"/>
    <w:rsid w:val="005531D6"/>
    <w:rsid w:val="00554AD8"/>
    <w:rsid w:val="0055646F"/>
    <w:rsid w:val="00556BF4"/>
    <w:rsid w:val="00557F81"/>
    <w:rsid w:val="005647A8"/>
    <w:rsid w:val="0056587D"/>
    <w:rsid w:val="00567E9A"/>
    <w:rsid w:val="00570F5A"/>
    <w:rsid w:val="00576EC6"/>
    <w:rsid w:val="00596496"/>
    <w:rsid w:val="005A1816"/>
    <w:rsid w:val="005A6ADB"/>
    <w:rsid w:val="005B6B81"/>
    <w:rsid w:val="005C59A2"/>
    <w:rsid w:val="005D2BBF"/>
    <w:rsid w:val="005D6DD7"/>
    <w:rsid w:val="005D7119"/>
    <w:rsid w:val="005E3616"/>
    <w:rsid w:val="005E406C"/>
    <w:rsid w:val="005E4845"/>
    <w:rsid w:val="00603610"/>
    <w:rsid w:val="00604F20"/>
    <w:rsid w:val="00605D16"/>
    <w:rsid w:val="00621787"/>
    <w:rsid w:val="0063107D"/>
    <w:rsid w:val="0063179C"/>
    <w:rsid w:val="00641255"/>
    <w:rsid w:val="00656F4C"/>
    <w:rsid w:val="00663F37"/>
    <w:rsid w:val="0066659B"/>
    <w:rsid w:val="006676FA"/>
    <w:rsid w:val="00670B1A"/>
    <w:rsid w:val="0068516B"/>
    <w:rsid w:val="00686694"/>
    <w:rsid w:val="0069322B"/>
    <w:rsid w:val="006A4856"/>
    <w:rsid w:val="006B1B43"/>
    <w:rsid w:val="006B3D32"/>
    <w:rsid w:val="006C7AC9"/>
    <w:rsid w:val="006D2427"/>
    <w:rsid w:val="006F72BA"/>
    <w:rsid w:val="00703EED"/>
    <w:rsid w:val="00716AB6"/>
    <w:rsid w:val="0072020A"/>
    <w:rsid w:val="00721261"/>
    <w:rsid w:val="007345E9"/>
    <w:rsid w:val="00741478"/>
    <w:rsid w:val="007557FD"/>
    <w:rsid w:val="00765B93"/>
    <w:rsid w:val="0076634F"/>
    <w:rsid w:val="0076732F"/>
    <w:rsid w:val="00767B4E"/>
    <w:rsid w:val="00775FD2"/>
    <w:rsid w:val="00780D23"/>
    <w:rsid w:val="00780DE5"/>
    <w:rsid w:val="00781094"/>
    <w:rsid w:val="007854DF"/>
    <w:rsid w:val="00787CF5"/>
    <w:rsid w:val="00796E59"/>
    <w:rsid w:val="007A16FD"/>
    <w:rsid w:val="007A1B0E"/>
    <w:rsid w:val="007A68EA"/>
    <w:rsid w:val="007C73DA"/>
    <w:rsid w:val="007C7B79"/>
    <w:rsid w:val="007D0570"/>
    <w:rsid w:val="007D0993"/>
    <w:rsid w:val="007D1C91"/>
    <w:rsid w:val="007E0F44"/>
    <w:rsid w:val="007E36BE"/>
    <w:rsid w:val="007E76E3"/>
    <w:rsid w:val="007F16C6"/>
    <w:rsid w:val="007F2972"/>
    <w:rsid w:val="00804380"/>
    <w:rsid w:val="00805221"/>
    <w:rsid w:val="008239DB"/>
    <w:rsid w:val="008250B3"/>
    <w:rsid w:val="008269E0"/>
    <w:rsid w:val="00831911"/>
    <w:rsid w:val="008324A5"/>
    <w:rsid w:val="00834B93"/>
    <w:rsid w:val="00835B92"/>
    <w:rsid w:val="008428C9"/>
    <w:rsid w:val="008447AE"/>
    <w:rsid w:val="00846EAA"/>
    <w:rsid w:val="0085205A"/>
    <w:rsid w:val="00870D0A"/>
    <w:rsid w:val="00870F1A"/>
    <w:rsid w:val="00880023"/>
    <w:rsid w:val="00880C0B"/>
    <w:rsid w:val="008810B7"/>
    <w:rsid w:val="00893C16"/>
    <w:rsid w:val="008B0204"/>
    <w:rsid w:val="008B0AB7"/>
    <w:rsid w:val="008B3591"/>
    <w:rsid w:val="008B4D3D"/>
    <w:rsid w:val="008B7511"/>
    <w:rsid w:val="008C1398"/>
    <w:rsid w:val="008C1D7E"/>
    <w:rsid w:val="008C457E"/>
    <w:rsid w:val="008D3D25"/>
    <w:rsid w:val="008D51C7"/>
    <w:rsid w:val="008E114B"/>
    <w:rsid w:val="008E5947"/>
    <w:rsid w:val="008E6456"/>
    <w:rsid w:val="008F0F86"/>
    <w:rsid w:val="008F2806"/>
    <w:rsid w:val="00903D98"/>
    <w:rsid w:val="00914BF3"/>
    <w:rsid w:val="009172BD"/>
    <w:rsid w:val="0092129A"/>
    <w:rsid w:val="009217AA"/>
    <w:rsid w:val="00930466"/>
    <w:rsid w:val="0093079B"/>
    <w:rsid w:val="00931470"/>
    <w:rsid w:val="00936E89"/>
    <w:rsid w:val="00941287"/>
    <w:rsid w:val="00943800"/>
    <w:rsid w:val="0096385D"/>
    <w:rsid w:val="009654B3"/>
    <w:rsid w:val="00967744"/>
    <w:rsid w:val="009734D2"/>
    <w:rsid w:val="0099102F"/>
    <w:rsid w:val="009941FE"/>
    <w:rsid w:val="00997EA2"/>
    <w:rsid w:val="009A59D6"/>
    <w:rsid w:val="009A6658"/>
    <w:rsid w:val="009C2268"/>
    <w:rsid w:val="009C26E8"/>
    <w:rsid w:val="009C557C"/>
    <w:rsid w:val="009C7359"/>
    <w:rsid w:val="009D2C5A"/>
    <w:rsid w:val="009F1AE2"/>
    <w:rsid w:val="00A03C69"/>
    <w:rsid w:val="00A03EC8"/>
    <w:rsid w:val="00A1413F"/>
    <w:rsid w:val="00A14753"/>
    <w:rsid w:val="00A14F72"/>
    <w:rsid w:val="00A21C83"/>
    <w:rsid w:val="00A4355E"/>
    <w:rsid w:val="00A44349"/>
    <w:rsid w:val="00A45A14"/>
    <w:rsid w:val="00A47846"/>
    <w:rsid w:val="00A50403"/>
    <w:rsid w:val="00A53A3B"/>
    <w:rsid w:val="00A5672A"/>
    <w:rsid w:val="00A67C6C"/>
    <w:rsid w:val="00A72E08"/>
    <w:rsid w:val="00A7545A"/>
    <w:rsid w:val="00A8097D"/>
    <w:rsid w:val="00A810D5"/>
    <w:rsid w:val="00A8151B"/>
    <w:rsid w:val="00A85CF7"/>
    <w:rsid w:val="00A86E8F"/>
    <w:rsid w:val="00A9087C"/>
    <w:rsid w:val="00A93381"/>
    <w:rsid w:val="00A95392"/>
    <w:rsid w:val="00A95A2B"/>
    <w:rsid w:val="00AA0FB2"/>
    <w:rsid w:val="00AB2A62"/>
    <w:rsid w:val="00AB6EF8"/>
    <w:rsid w:val="00AC1719"/>
    <w:rsid w:val="00AC2992"/>
    <w:rsid w:val="00AC6B76"/>
    <w:rsid w:val="00AD09D2"/>
    <w:rsid w:val="00AD353A"/>
    <w:rsid w:val="00AE4848"/>
    <w:rsid w:val="00AE7C0B"/>
    <w:rsid w:val="00AF0C83"/>
    <w:rsid w:val="00AF7963"/>
    <w:rsid w:val="00B07DFA"/>
    <w:rsid w:val="00B153F5"/>
    <w:rsid w:val="00B2443B"/>
    <w:rsid w:val="00B3536A"/>
    <w:rsid w:val="00B367FE"/>
    <w:rsid w:val="00B43523"/>
    <w:rsid w:val="00B45F39"/>
    <w:rsid w:val="00B5539C"/>
    <w:rsid w:val="00B7032C"/>
    <w:rsid w:val="00B7623D"/>
    <w:rsid w:val="00B82FA5"/>
    <w:rsid w:val="00B86211"/>
    <w:rsid w:val="00B94A68"/>
    <w:rsid w:val="00BA6572"/>
    <w:rsid w:val="00BA6D56"/>
    <w:rsid w:val="00BA7055"/>
    <w:rsid w:val="00BB495B"/>
    <w:rsid w:val="00BC0B3B"/>
    <w:rsid w:val="00BC13E2"/>
    <w:rsid w:val="00BD0DFA"/>
    <w:rsid w:val="00BD58AC"/>
    <w:rsid w:val="00BE27A6"/>
    <w:rsid w:val="00BE5AA7"/>
    <w:rsid w:val="00BF70B5"/>
    <w:rsid w:val="00BF7560"/>
    <w:rsid w:val="00C02C82"/>
    <w:rsid w:val="00C03083"/>
    <w:rsid w:val="00C1043D"/>
    <w:rsid w:val="00C14D42"/>
    <w:rsid w:val="00C16ABE"/>
    <w:rsid w:val="00C16B84"/>
    <w:rsid w:val="00C24EDA"/>
    <w:rsid w:val="00C25BF5"/>
    <w:rsid w:val="00C32A55"/>
    <w:rsid w:val="00C3412E"/>
    <w:rsid w:val="00C374A3"/>
    <w:rsid w:val="00C42B1E"/>
    <w:rsid w:val="00C51CB6"/>
    <w:rsid w:val="00C52E63"/>
    <w:rsid w:val="00C57313"/>
    <w:rsid w:val="00C63A45"/>
    <w:rsid w:val="00C66087"/>
    <w:rsid w:val="00C66FA9"/>
    <w:rsid w:val="00C71A6E"/>
    <w:rsid w:val="00C733BE"/>
    <w:rsid w:val="00C762CF"/>
    <w:rsid w:val="00C76A4C"/>
    <w:rsid w:val="00C96B73"/>
    <w:rsid w:val="00CB188F"/>
    <w:rsid w:val="00CB3450"/>
    <w:rsid w:val="00CC092B"/>
    <w:rsid w:val="00CC7DBD"/>
    <w:rsid w:val="00CE5407"/>
    <w:rsid w:val="00CE6C1E"/>
    <w:rsid w:val="00D01433"/>
    <w:rsid w:val="00D104DE"/>
    <w:rsid w:val="00D16036"/>
    <w:rsid w:val="00D17119"/>
    <w:rsid w:val="00D21830"/>
    <w:rsid w:val="00D22346"/>
    <w:rsid w:val="00D260E6"/>
    <w:rsid w:val="00D33502"/>
    <w:rsid w:val="00D35B5C"/>
    <w:rsid w:val="00D36BE4"/>
    <w:rsid w:val="00D46C80"/>
    <w:rsid w:val="00D52D19"/>
    <w:rsid w:val="00D54FF3"/>
    <w:rsid w:val="00D574F0"/>
    <w:rsid w:val="00D636E4"/>
    <w:rsid w:val="00D7068E"/>
    <w:rsid w:val="00D75148"/>
    <w:rsid w:val="00D75949"/>
    <w:rsid w:val="00D809FE"/>
    <w:rsid w:val="00D825F6"/>
    <w:rsid w:val="00D9137A"/>
    <w:rsid w:val="00D96286"/>
    <w:rsid w:val="00D978AC"/>
    <w:rsid w:val="00DA0EF4"/>
    <w:rsid w:val="00DA73C6"/>
    <w:rsid w:val="00DA7974"/>
    <w:rsid w:val="00DB5EE7"/>
    <w:rsid w:val="00DC2C06"/>
    <w:rsid w:val="00DC3F91"/>
    <w:rsid w:val="00DC5FF1"/>
    <w:rsid w:val="00DD7CD5"/>
    <w:rsid w:val="00DE1405"/>
    <w:rsid w:val="00DE7218"/>
    <w:rsid w:val="00DF0AFC"/>
    <w:rsid w:val="00DF450F"/>
    <w:rsid w:val="00DF6BF3"/>
    <w:rsid w:val="00E13085"/>
    <w:rsid w:val="00E1444E"/>
    <w:rsid w:val="00E3157F"/>
    <w:rsid w:val="00E40A50"/>
    <w:rsid w:val="00E50A33"/>
    <w:rsid w:val="00E51875"/>
    <w:rsid w:val="00E56A8C"/>
    <w:rsid w:val="00E65E3A"/>
    <w:rsid w:val="00E7275D"/>
    <w:rsid w:val="00E73476"/>
    <w:rsid w:val="00E76B64"/>
    <w:rsid w:val="00E82B55"/>
    <w:rsid w:val="00E836A2"/>
    <w:rsid w:val="00E84BDC"/>
    <w:rsid w:val="00E86DB4"/>
    <w:rsid w:val="00E913E1"/>
    <w:rsid w:val="00EB4F10"/>
    <w:rsid w:val="00EB530F"/>
    <w:rsid w:val="00EC3A4E"/>
    <w:rsid w:val="00ED0438"/>
    <w:rsid w:val="00ED0A2B"/>
    <w:rsid w:val="00ED682D"/>
    <w:rsid w:val="00EE3AB7"/>
    <w:rsid w:val="00EF32AE"/>
    <w:rsid w:val="00EF39A6"/>
    <w:rsid w:val="00F012B3"/>
    <w:rsid w:val="00F0291D"/>
    <w:rsid w:val="00F30602"/>
    <w:rsid w:val="00F32994"/>
    <w:rsid w:val="00F32F74"/>
    <w:rsid w:val="00F401C2"/>
    <w:rsid w:val="00F44FDA"/>
    <w:rsid w:val="00F55374"/>
    <w:rsid w:val="00F55F76"/>
    <w:rsid w:val="00F57CF8"/>
    <w:rsid w:val="00F6416C"/>
    <w:rsid w:val="00F66B2F"/>
    <w:rsid w:val="00F671AB"/>
    <w:rsid w:val="00F8075F"/>
    <w:rsid w:val="00F87276"/>
    <w:rsid w:val="00F87E1F"/>
    <w:rsid w:val="00F87FDA"/>
    <w:rsid w:val="00F921D0"/>
    <w:rsid w:val="00F9624A"/>
    <w:rsid w:val="00FA0DF4"/>
    <w:rsid w:val="00FB4304"/>
    <w:rsid w:val="00FC175A"/>
    <w:rsid w:val="00FC2FE7"/>
    <w:rsid w:val="00FC6040"/>
    <w:rsid w:val="00FC651B"/>
    <w:rsid w:val="00FD043D"/>
    <w:rsid w:val="00FD4C64"/>
    <w:rsid w:val="00FD54FF"/>
    <w:rsid w:val="00FD6291"/>
    <w:rsid w:val="00FE4DD9"/>
    <w:rsid w:val="00FF1CAC"/>
    <w:rsid w:val="00FF1F43"/>
    <w:rsid w:val="00FF44F7"/>
    <w:rsid w:val="00FF4E3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6F7E4A"/>
  <w15:docId w15:val="{D363FE4C-D5BA-4EB5-8A8B-71CC4CDF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FF1"/>
    <w:pPr>
      <w:spacing w:after="120"/>
      <w:jc w:val="both"/>
    </w:pPr>
    <w:rPr>
      <w:noProof/>
      <w:sz w:val="24"/>
      <w:szCs w:val="24"/>
    </w:rPr>
  </w:style>
  <w:style w:type="paragraph" w:styleId="Ttulo1">
    <w:name w:val="heading 1"/>
    <w:basedOn w:val="Normal"/>
    <w:next w:val="Normal"/>
    <w:link w:val="Ttulo1Carter"/>
    <w:autoRedefine/>
    <w:uiPriority w:val="9"/>
    <w:qFormat/>
    <w:rsid w:val="008F0F86"/>
    <w:pPr>
      <w:keepNext/>
      <w:keepLines/>
      <w:numPr>
        <w:numId w:val="10"/>
      </w:numPr>
      <w:spacing w:before="360" w:after="600"/>
      <w:ind w:left="426" w:hanging="426"/>
      <w:jc w:val="left"/>
      <w:outlineLvl w:val="0"/>
    </w:pPr>
    <w:rPr>
      <w:rFonts w:asciiTheme="majorHAnsi" w:eastAsiaTheme="majorEastAsia" w:hAnsiTheme="majorHAnsi" w:cstheme="majorBidi"/>
      <w:b/>
      <w:bCs/>
      <w:color w:val="000000" w:themeColor="text1"/>
      <w:sz w:val="32"/>
      <w:szCs w:val="32"/>
    </w:rPr>
  </w:style>
  <w:style w:type="paragraph" w:styleId="Ttulo2">
    <w:name w:val="heading 2"/>
    <w:basedOn w:val="Normal"/>
    <w:next w:val="Normal"/>
    <w:link w:val="Ttulo2Carter"/>
    <w:uiPriority w:val="9"/>
    <w:unhideWhenUsed/>
    <w:qFormat/>
    <w:rsid w:val="009412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ter"/>
    <w:uiPriority w:val="9"/>
    <w:unhideWhenUsed/>
    <w:qFormat/>
    <w:rsid w:val="00F57CF8"/>
    <w:pPr>
      <w:keepNext/>
      <w:keepLines/>
      <w:spacing w:before="40" w:after="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arter"/>
    <w:uiPriority w:val="9"/>
    <w:semiHidden/>
    <w:unhideWhenUsed/>
    <w:qFormat/>
    <w:rsid w:val="005B6B8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C733BE"/>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733BE"/>
    <w:rPr>
      <w:rFonts w:ascii="Tahoma" w:hAnsi="Tahoma" w:cs="Tahoma"/>
      <w:sz w:val="16"/>
      <w:szCs w:val="16"/>
    </w:rPr>
  </w:style>
  <w:style w:type="paragraph" w:styleId="Ttulo">
    <w:name w:val="Title"/>
    <w:basedOn w:val="Normal"/>
    <w:next w:val="Normal"/>
    <w:link w:val="TtuloCarter"/>
    <w:uiPriority w:val="10"/>
    <w:qFormat/>
    <w:rsid w:val="00721261"/>
    <w:pPr>
      <w:spacing w:before="240" w:after="480"/>
      <w:jc w:val="left"/>
    </w:pPr>
    <w:rPr>
      <w:rFonts w:asciiTheme="majorHAnsi" w:hAnsiTheme="majorHAnsi"/>
      <w:b/>
      <w:sz w:val="28"/>
      <w:szCs w:val="28"/>
      <w:lang w:val="en-US"/>
    </w:rPr>
  </w:style>
  <w:style w:type="character" w:customStyle="1" w:styleId="TtuloCarter">
    <w:name w:val="Título Caráter"/>
    <w:basedOn w:val="Tipodeletrapredefinidodopargrafo"/>
    <w:link w:val="Ttulo"/>
    <w:uiPriority w:val="10"/>
    <w:rsid w:val="00721261"/>
    <w:rPr>
      <w:rFonts w:asciiTheme="majorHAnsi" w:hAnsiTheme="majorHAnsi"/>
      <w:b/>
      <w:noProof/>
      <w:sz w:val="28"/>
      <w:szCs w:val="28"/>
      <w:lang w:val="en-US"/>
    </w:rPr>
  </w:style>
  <w:style w:type="paragraph" w:styleId="Cabealho">
    <w:name w:val="header"/>
    <w:basedOn w:val="Normal"/>
    <w:link w:val="CabealhoCarter"/>
    <w:uiPriority w:val="99"/>
    <w:unhideWhenUsed/>
    <w:rsid w:val="00DE721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E7218"/>
  </w:style>
  <w:style w:type="paragraph" w:styleId="Rodap">
    <w:name w:val="footer"/>
    <w:basedOn w:val="Normal"/>
    <w:link w:val="RodapCarter"/>
    <w:uiPriority w:val="99"/>
    <w:unhideWhenUsed/>
    <w:rsid w:val="00DE721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E7218"/>
  </w:style>
  <w:style w:type="character" w:customStyle="1" w:styleId="Ttulo1Carter">
    <w:name w:val="Título 1 Caráter"/>
    <w:basedOn w:val="Tipodeletrapredefinidodopargrafo"/>
    <w:link w:val="Ttulo1"/>
    <w:uiPriority w:val="9"/>
    <w:rsid w:val="008F0F86"/>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A810D5"/>
    <w:pPr>
      <w:spacing w:before="120" w:after="0"/>
    </w:pPr>
    <w:rPr>
      <w:b/>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Tipodeletrapredefinidodopargrafo"/>
    <w:link w:val="Texto"/>
    <w:rsid w:val="00A810D5"/>
    <w:rPr>
      <w:b/>
      <w:noProof/>
      <w:sz w:val="24"/>
      <w:szCs w:val="24"/>
    </w:rPr>
  </w:style>
  <w:style w:type="paragraph" w:styleId="Bibliografia">
    <w:name w:val="Bibliography"/>
    <w:basedOn w:val="Normal"/>
    <w:next w:val="Normal"/>
    <w:uiPriority w:val="37"/>
    <w:unhideWhenUsed/>
    <w:rsid w:val="00A95392"/>
  </w:style>
  <w:style w:type="table" w:styleId="TabelacomGrelha">
    <w:name w:val="Table Grid"/>
    <w:basedOn w:val="Tabelanormal"/>
    <w:uiPriority w:val="59"/>
    <w:rsid w:val="0006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TextodoMarcadordePosio">
    <w:name w:val="Placeholder Text"/>
    <w:basedOn w:val="Tipodeletrapredefinidodopargrafo"/>
    <w:uiPriority w:val="99"/>
    <w:semiHidden/>
    <w:rsid w:val="00D52D19"/>
    <w:rPr>
      <w:color w:val="808080"/>
    </w:rPr>
  </w:style>
  <w:style w:type="paragraph" w:customStyle="1" w:styleId="Expresso">
    <w:name w:val="Expressão"/>
    <w:basedOn w:val="Texto"/>
    <w:link w:val="ExpressoChar"/>
    <w:autoRedefine/>
    <w:qFormat/>
    <w:rsid w:val="00AD353A"/>
    <w:pPr>
      <w:tabs>
        <w:tab w:val="right" w:pos="1440"/>
        <w:tab w:val="right" w:pos="8505"/>
      </w:tabs>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AD353A"/>
    <w:rPr>
      <w:b/>
      <w:noProof/>
      <w:sz w:val="24"/>
      <w:szCs w:val="24"/>
    </w:rPr>
  </w:style>
  <w:style w:type="paragraph" w:customStyle="1" w:styleId="Tabela">
    <w:name w:val="Tabela"/>
    <w:basedOn w:val="Texto"/>
    <w:link w:val="TabelaCarcter"/>
    <w:qFormat/>
    <w:rsid w:val="0019106B"/>
    <w:pPr>
      <w:jc w:val="center"/>
    </w:pPr>
    <w:rPr>
      <w:bCs/>
      <w:sz w:val="22"/>
      <w:szCs w:val="22"/>
    </w:rPr>
  </w:style>
  <w:style w:type="character" w:customStyle="1" w:styleId="FiguraCarcter">
    <w:name w:val="Figura Carácter"/>
    <w:basedOn w:val="TextoCarcter"/>
    <w:link w:val="Figura"/>
    <w:rsid w:val="00E1444E"/>
    <w:rPr>
      <w:b/>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bCs/>
      <w:noProof/>
      <w:sz w:val="24"/>
      <w:szCs w:val="24"/>
    </w:rPr>
  </w:style>
  <w:style w:type="paragraph" w:styleId="ndice1">
    <w:name w:val="toc 1"/>
    <w:basedOn w:val="Normal"/>
    <w:next w:val="Normal"/>
    <w:autoRedefine/>
    <w:uiPriority w:val="39"/>
    <w:unhideWhenUsed/>
    <w:rsid w:val="0007098F"/>
    <w:pPr>
      <w:spacing w:after="100"/>
    </w:pPr>
  </w:style>
  <w:style w:type="character" w:customStyle="1" w:styleId="ProgramaCarcter">
    <w:name w:val="Programa Carácter"/>
    <w:basedOn w:val="Tipodeletrapredefinidodopargrafo"/>
    <w:link w:val="Programa"/>
    <w:rsid w:val="000154CA"/>
    <w:rPr>
      <w:rFonts w:ascii="Courier New" w:hAnsi="Courier New" w:cs="Courier New"/>
      <w:sz w:val="16"/>
      <w:szCs w:val="16"/>
    </w:rPr>
  </w:style>
  <w:style w:type="character" w:styleId="Hiperligao">
    <w:name w:val="Hyperlink"/>
    <w:basedOn w:val="Tipodeletrapredefinidodopargrafo"/>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Ttulo1Carter"/>
    <w:link w:val="Ttulondice"/>
    <w:rsid w:val="0019106B"/>
    <w:rPr>
      <w:rFonts w:asciiTheme="majorHAnsi" w:eastAsiaTheme="majorEastAsia" w:hAnsiTheme="majorHAnsi" w:cstheme="majorBidi"/>
      <w:b/>
      <w:bCs/>
      <w:noProof/>
      <w:color w:val="000000" w:themeColor="text1"/>
      <w:sz w:val="32"/>
      <w:szCs w:val="32"/>
    </w:rPr>
  </w:style>
  <w:style w:type="paragraph" w:styleId="Textodenotaderodap">
    <w:name w:val="footnote text"/>
    <w:basedOn w:val="Normal"/>
    <w:link w:val="TextodenotaderodapCarter"/>
    <w:uiPriority w:val="99"/>
    <w:unhideWhenUsed/>
    <w:rsid w:val="00FA0DF4"/>
    <w:pPr>
      <w:spacing w:after="0" w:line="240" w:lineRule="auto"/>
    </w:pPr>
    <w:rPr>
      <w:sz w:val="16"/>
      <w:szCs w:val="16"/>
    </w:rPr>
  </w:style>
  <w:style w:type="character" w:customStyle="1" w:styleId="TextodenotaderodapCarter">
    <w:name w:val="Texto de nota de rodapé Caráter"/>
    <w:basedOn w:val="Tipodeletrapredefinidodopargrafo"/>
    <w:link w:val="Textodenotaderodap"/>
    <w:uiPriority w:val="99"/>
    <w:rsid w:val="00FA0DF4"/>
    <w:rPr>
      <w:sz w:val="16"/>
      <w:szCs w:val="16"/>
    </w:rPr>
  </w:style>
  <w:style w:type="character" w:styleId="Refdenotaderodap">
    <w:name w:val="footnote reference"/>
    <w:basedOn w:val="Tipodeletrapredefinidodopargrafo"/>
    <w:uiPriority w:val="99"/>
    <w:unhideWhenUsed/>
    <w:rsid w:val="005D7119"/>
    <w:rPr>
      <w:vertAlign w:val="superscript"/>
    </w:rPr>
  </w:style>
  <w:style w:type="character" w:styleId="Nmerodepgina">
    <w:name w:val="page number"/>
    <w:basedOn w:val="Tipodeletrapredefinidodopargrafo"/>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ndicedeilustraes">
    <w:name w:val="table of figures"/>
    <w:basedOn w:val="Normal"/>
    <w:next w:val="Normal"/>
    <w:uiPriority w:val="99"/>
    <w:unhideWhenUsed/>
    <w:rsid w:val="00FB4304"/>
    <w:pPr>
      <w:ind w:left="440" w:hanging="440"/>
    </w:pPr>
  </w:style>
  <w:style w:type="paragraph" w:styleId="PargrafodaLista">
    <w:name w:val="List Paragraph"/>
    <w:basedOn w:val="Normal"/>
    <w:uiPriority w:val="34"/>
    <w:qFormat/>
    <w:rsid w:val="00721261"/>
    <w:pPr>
      <w:ind w:left="720"/>
      <w:contextualSpacing/>
    </w:pPr>
  </w:style>
  <w:style w:type="paragraph" w:styleId="ndiceremissivo1">
    <w:name w:val="index 1"/>
    <w:basedOn w:val="Normal"/>
    <w:next w:val="Normal"/>
    <w:autoRedefine/>
    <w:uiPriority w:val="99"/>
    <w:unhideWhenUsed/>
    <w:rsid w:val="0019106B"/>
    <w:pPr>
      <w:ind w:left="240" w:hanging="240"/>
    </w:pPr>
  </w:style>
  <w:style w:type="paragraph" w:styleId="ndiceremissivo2">
    <w:name w:val="index 2"/>
    <w:basedOn w:val="Normal"/>
    <w:next w:val="Normal"/>
    <w:autoRedefine/>
    <w:uiPriority w:val="99"/>
    <w:unhideWhenUsed/>
    <w:rsid w:val="0019106B"/>
    <w:pPr>
      <w:ind w:left="480" w:hanging="240"/>
    </w:pPr>
  </w:style>
  <w:style w:type="paragraph" w:styleId="ndiceremissivo3">
    <w:name w:val="index 3"/>
    <w:basedOn w:val="Normal"/>
    <w:next w:val="Normal"/>
    <w:autoRedefine/>
    <w:uiPriority w:val="99"/>
    <w:unhideWhenUsed/>
    <w:rsid w:val="0019106B"/>
    <w:pPr>
      <w:ind w:left="720" w:hanging="240"/>
    </w:pPr>
  </w:style>
  <w:style w:type="paragraph" w:styleId="ndiceremissivo4">
    <w:name w:val="index 4"/>
    <w:basedOn w:val="Normal"/>
    <w:next w:val="Normal"/>
    <w:autoRedefine/>
    <w:uiPriority w:val="99"/>
    <w:unhideWhenUsed/>
    <w:rsid w:val="0019106B"/>
    <w:pPr>
      <w:ind w:left="960" w:hanging="240"/>
    </w:pPr>
  </w:style>
  <w:style w:type="paragraph" w:styleId="ndiceremissivo5">
    <w:name w:val="index 5"/>
    <w:basedOn w:val="Normal"/>
    <w:next w:val="Normal"/>
    <w:autoRedefine/>
    <w:uiPriority w:val="99"/>
    <w:unhideWhenUsed/>
    <w:rsid w:val="0019106B"/>
    <w:pPr>
      <w:ind w:left="1200" w:hanging="240"/>
    </w:pPr>
  </w:style>
  <w:style w:type="paragraph" w:styleId="ndiceremissivo6">
    <w:name w:val="index 6"/>
    <w:basedOn w:val="Normal"/>
    <w:next w:val="Normal"/>
    <w:autoRedefine/>
    <w:uiPriority w:val="99"/>
    <w:unhideWhenUsed/>
    <w:rsid w:val="0019106B"/>
    <w:pPr>
      <w:ind w:left="1440" w:hanging="240"/>
    </w:pPr>
  </w:style>
  <w:style w:type="paragraph" w:styleId="ndiceremissivo7">
    <w:name w:val="index 7"/>
    <w:basedOn w:val="Normal"/>
    <w:next w:val="Normal"/>
    <w:autoRedefine/>
    <w:uiPriority w:val="99"/>
    <w:unhideWhenUsed/>
    <w:rsid w:val="0019106B"/>
    <w:pPr>
      <w:ind w:left="1680" w:hanging="240"/>
    </w:pPr>
  </w:style>
  <w:style w:type="paragraph" w:styleId="ndiceremissivo8">
    <w:name w:val="index 8"/>
    <w:basedOn w:val="Normal"/>
    <w:next w:val="Normal"/>
    <w:autoRedefine/>
    <w:uiPriority w:val="99"/>
    <w:unhideWhenUsed/>
    <w:rsid w:val="0019106B"/>
    <w:pPr>
      <w:ind w:left="1920" w:hanging="240"/>
    </w:pPr>
  </w:style>
  <w:style w:type="paragraph" w:styleId="ndiceremissivo9">
    <w:name w:val="index 9"/>
    <w:basedOn w:val="Normal"/>
    <w:next w:val="Normal"/>
    <w:autoRedefine/>
    <w:uiPriority w:val="99"/>
    <w:unhideWhenUsed/>
    <w:rsid w:val="0019106B"/>
    <w:pPr>
      <w:ind w:left="2160" w:hanging="240"/>
    </w:pPr>
  </w:style>
  <w:style w:type="paragraph" w:styleId="Cabealhodendiceremissivo">
    <w:name w:val="index heading"/>
    <w:basedOn w:val="Normal"/>
    <w:next w:val="ndiceremissivo1"/>
    <w:uiPriority w:val="99"/>
    <w:unhideWhenUsed/>
    <w:rsid w:val="0019106B"/>
  </w:style>
  <w:style w:type="character" w:customStyle="1" w:styleId="Ttulo2Carter">
    <w:name w:val="Título 2 Caráter"/>
    <w:basedOn w:val="Tipodeletrapredefinidodopargrafo"/>
    <w:link w:val="Ttulo2"/>
    <w:uiPriority w:val="9"/>
    <w:rsid w:val="00941287"/>
    <w:rPr>
      <w:rFonts w:asciiTheme="majorHAnsi" w:eastAsiaTheme="majorEastAsia" w:hAnsiTheme="majorHAnsi" w:cstheme="majorBidi"/>
      <w:noProof/>
      <w:color w:val="365F91" w:themeColor="accent1" w:themeShade="BF"/>
      <w:sz w:val="26"/>
      <w:szCs w:val="26"/>
    </w:rPr>
  </w:style>
  <w:style w:type="paragraph" w:styleId="ndice2">
    <w:name w:val="toc 2"/>
    <w:basedOn w:val="Normal"/>
    <w:next w:val="Normal"/>
    <w:autoRedefine/>
    <w:uiPriority w:val="39"/>
    <w:unhideWhenUsed/>
    <w:rsid w:val="00941287"/>
    <w:pPr>
      <w:spacing w:after="100"/>
      <w:ind w:left="240"/>
    </w:pPr>
  </w:style>
  <w:style w:type="character" w:customStyle="1" w:styleId="Ttulo3Carter">
    <w:name w:val="Título 3 Caráter"/>
    <w:basedOn w:val="Tipodeletrapredefinidodopargrafo"/>
    <w:link w:val="Ttulo3"/>
    <w:uiPriority w:val="9"/>
    <w:rsid w:val="00F57CF8"/>
    <w:rPr>
      <w:rFonts w:asciiTheme="majorHAnsi" w:eastAsiaTheme="majorEastAsia" w:hAnsiTheme="majorHAnsi" w:cstheme="majorBidi"/>
      <w:noProof/>
      <w:color w:val="243F60" w:themeColor="accent1" w:themeShade="7F"/>
      <w:sz w:val="24"/>
      <w:szCs w:val="24"/>
    </w:rPr>
  </w:style>
  <w:style w:type="paragraph" w:styleId="ndice3">
    <w:name w:val="toc 3"/>
    <w:basedOn w:val="Normal"/>
    <w:next w:val="Normal"/>
    <w:autoRedefine/>
    <w:uiPriority w:val="39"/>
    <w:unhideWhenUsed/>
    <w:rsid w:val="00F57CF8"/>
    <w:pPr>
      <w:spacing w:after="100"/>
      <w:ind w:left="480"/>
    </w:pPr>
  </w:style>
  <w:style w:type="character" w:styleId="Refdecomentrio">
    <w:name w:val="annotation reference"/>
    <w:basedOn w:val="Tipodeletrapredefinidodopargrafo"/>
    <w:uiPriority w:val="99"/>
    <w:semiHidden/>
    <w:unhideWhenUsed/>
    <w:rsid w:val="001727C3"/>
    <w:rPr>
      <w:sz w:val="16"/>
      <w:szCs w:val="16"/>
    </w:rPr>
  </w:style>
  <w:style w:type="paragraph" w:styleId="Textodecomentrio">
    <w:name w:val="annotation text"/>
    <w:basedOn w:val="Normal"/>
    <w:link w:val="TextodecomentrioCarter"/>
    <w:uiPriority w:val="99"/>
    <w:semiHidden/>
    <w:unhideWhenUsed/>
    <w:rsid w:val="001727C3"/>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727C3"/>
    <w:rPr>
      <w:noProof/>
      <w:sz w:val="20"/>
      <w:szCs w:val="20"/>
    </w:rPr>
  </w:style>
  <w:style w:type="paragraph" w:styleId="Assuntodecomentrio">
    <w:name w:val="annotation subject"/>
    <w:basedOn w:val="Textodecomentrio"/>
    <w:next w:val="Textodecomentrio"/>
    <w:link w:val="AssuntodecomentrioCarter"/>
    <w:uiPriority w:val="99"/>
    <w:semiHidden/>
    <w:unhideWhenUsed/>
    <w:rsid w:val="001727C3"/>
    <w:rPr>
      <w:b/>
      <w:bCs/>
    </w:rPr>
  </w:style>
  <w:style w:type="character" w:customStyle="1" w:styleId="AssuntodecomentrioCarter">
    <w:name w:val="Assunto de comentário Caráter"/>
    <w:basedOn w:val="TextodecomentrioCarter"/>
    <w:link w:val="Assuntodecomentrio"/>
    <w:uiPriority w:val="99"/>
    <w:semiHidden/>
    <w:rsid w:val="001727C3"/>
    <w:rPr>
      <w:b/>
      <w:bCs/>
      <w:noProof/>
      <w:sz w:val="20"/>
      <w:szCs w:val="20"/>
    </w:rPr>
  </w:style>
  <w:style w:type="paragraph" w:styleId="SemEspaamento">
    <w:name w:val="No Spacing"/>
    <w:uiPriority w:val="1"/>
    <w:qFormat/>
    <w:rsid w:val="00285CED"/>
    <w:pPr>
      <w:spacing w:after="0" w:line="240" w:lineRule="auto"/>
    </w:pPr>
    <w:rPr>
      <w:rFonts w:eastAsiaTheme="minorHAnsi"/>
      <w:lang w:eastAsia="en-US"/>
    </w:rPr>
  </w:style>
  <w:style w:type="character" w:customStyle="1" w:styleId="Ttulo5Carter">
    <w:name w:val="Título 5 Caráter"/>
    <w:basedOn w:val="Tipodeletrapredefinidodopargrafo"/>
    <w:link w:val="Ttulo5"/>
    <w:uiPriority w:val="9"/>
    <w:semiHidden/>
    <w:rsid w:val="005B6B81"/>
    <w:rPr>
      <w:rFonts w:asciiTheme="majorHAnsi" w:eastAsiaTheme="majorEastAsia" w:hAnsiTheme="majorHAnsi" w:cstheme="majorBidi"/>
      <w:noProof/>
      <w:color w:val="365F91" w:themeColor="accent1" w:themeShade="BF"/>
      <w:sz w:val="24"/>
      <w:szCs w:val="24"/>
    </w:rPr>
  </w:style>
  <w:style w:type="character" w:customStyle="1" w:styleId="MenoNoResolvida1">
    <w:name w:val="Menção Não Resolvida1"/>
    <w:basedOn w:val="Tipodeletrapredefinidodopargrafo"/>
    <w:uiPriority w:val="99"/>
    <w:semiHidden/>
    <w:unhideWhenUsed/>
    <w:rsid w:val="00132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9922">
      <w:bodyDiv w:val="1"/>
      <w:marLeft w:val="0"/>
      <w:marRight w:val="0"/>
      <w:marTop w:val="0"/>
      <w:marBottom w:val="0"/>
      <w:divBdr>
        <w:top w:val="none" w:sz="0" w:space="0" w:color="auto"/>
        <w:left w:val="none" w:sz="0" w:space="0" w:color="auto"/>
        <w:bottom w:val="none" w:sz="0" w:space="0" w:color="auto"/>
        <w:right w:val="none" w:sz="0" w:space="0" w:color="auto"/>
      </w:divBdr>
    </w:div>
    <w:div w:id="104228562">
      <w:bodyDiv w:val="1"/>
      <w:marLeft w:val="0"/>
      <w:marRight w:val="0"/>
      <w:marTop w:val="0"/>
      <w:marBottom w:val="0"/>
      <w:divBdr>
        <w:top w:val="none" w:sz="0" w:space="0" w:color="auto"/>
        <w:left w:val="none" w:sz="0" w:space="0" w:color="auto"/>
        <w:bottom w:val="none" w:sz="0" w:space="0" w:color="auto"/>
        <w:right w:val="none" w:sz="0" w:space="0" w:color="auto"/>
      </w:divBdr>
    </w:div>
    <w:div w:id="221407560">
      <w:bodyDiv w:val="1"/>
      <w:marLeft w:val="0"/>
      <w:marRight w:val="0"/>
      <w:marTop w:val="0"/>
      <w:marBottom w:val="0"/>
      <w:divBdr>
        <w:top w:val="none" w:sz="0" w:space="0" w:color="auto"/>
        <w:left w:val="none" w:sz="0" w:space="0" w:color="auto"/>
        <w:bottom w:val="none" w:sz="0" w:space="0" w:color="auto"/>
        <w:right w:val="none" w:sz="0" w:space="0" w:color="auto"/>
      </w:divBdr>
      <w:divsChild>
        <w:div w:id="1740052856">
          <w:marLeft w:val="0"/>
          <w:marRight w:val="0"/>
          <w:marTop w:val="0"/>
          <w:marBottom w:val="0"/>
          <w:divBdr>
            <w:top w:val="none" w:sz="0" w:space="0" w:color="auto"/>
            <w:left w:val="none" w:sz="0" w:space="0" w:color="auto"/>
            <w:bottom w:val="none" w:sz="0" w:space="0" w:color="auto"/>
            <w:right w:val="none" w:sz="0" w:space="0" w:color="auto"/>
          </w:divBdr>
          <w:divsChild>
            <w:div w:id="4963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2064">
      <w:bodyDiv w:val="1"/>
      <w:marLeft w:val="0"/>
      <w:marRight w:val="0"/>
      <w:marTop w:val="0"/>
      <w:marBottom w:val="0"/>
      <w:divBdr>
        <w:top w:val="none" w:sz="0" w:space="0" w:color="auto"/>
        <w:left w:val="none" w:sz="0" w:space="0" w:color="auto"/>
        <w:bottom w:val="none" w:sz="0" w:space="0" w:color="auto"/>
        <w:right w:val="none" w:sz="0" w:space="0" w:color="auto"/>
      </w:divBdr>
      <w:divsChild>
        <w:div w:id="891380370">
          <w:marLeft w:val="0"/>
          <w:marRight w:val="0"/>
          <w:marTop w:val="0"/>
          <w:marBottom w:val="0"/>
          <w:divBdr>
            <w:top w:val="none" w:sz="0" w:space="0" w:color="auto"/>
            <w:left w:val="none" w:sz="0" w:space="0" w:color="auto"/>
            <w:bottom w:val="none" w:sz="0" w:space="0" w:color="auto"/>
            <w:right w:val="none" w:sz="0" w:space="0" w:color="auto"/>
          </w:divBdr>
          <w:divsChild>
            <w:div w:id="4884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4547">
      <w:bodyDiv w:val="1"/>
      <w:marLeft w:val="0"/>
      <w:marRight w:val="0"/>
      <w:marTop w:val="0"/>
      <w:marBottom w:val="0"/>
      <w:divBdr>
        <w:top w:val="none" w:sz="0" w:space="0" w:color="auto"/>
        <w:left w:val="none" w:sz="0" w:space="0" w:color="auto"/>
        <w:bottom w:val="none" w:sz="0" w:space="0" w:color="auto"/>
        <w:right w:val="none" w:sz="0" w:space="0" w:color="auto"/>
      </w:divBdr>
    </w:div>
    <w:div w:id="450175022">
      <w:bodyDiv w:val="1"/>
      <w:marLeft w:val="0"/>
      <w:marRight w:val="0"/>
      <w:marTop w:val="0"/>
      <w:marBottom w:val="0"/>
      <w:divBdr>
        <w:top w:val="none" w:sz="0" w:space="0" w:color="auto"/>
        <w:left w:val="none" w:sz="0" w:space="0" w:color="auto"/>
        <w:bottom w:val="none" w:sz="0" w:space="0" w:color="auto"/>
        <w:right w:val="none" w:sz="0" w:space="0" w:color="auto"/>
      </w:divBdr>
    </w:div>
    <w:div w:id="797334224">
      <w:bodyDiv w:val="1"/>
      <w:marLeft w:val="0"/>
      <w:marRight w:val="0"/>
      <w:marTop w:val="0"/>
      <w:marBottom w:val="0"/>
      <w:divBdr>
        <w:top w:val="none" w:sz="0" w:space="0" w:color="auto"/>
        <w:left w:val="none" w:sz="0" w:space="0" w:color="auto"/>
        <w:bottom w:val="none" w:sz="0" w:space="0" w:color="auto"/>
        <w:right w:val="none" w:sz="0" w:space="0" w:color="auto"/>
      </w:divBdr>
    </w:div>
    <w:div w:id="852375789">
      <w:bodyDiv w:val="1"/>
      <w:marLeft w:val="0"/>
      <w:marRight w:val="0"/>
      <w:marTop w:val="0"/>
      <w:marBottom w:val="0"/>
      <w:divBdr>
        <w:top w:val="none" w:sz="0" w:space="0" w:color="auto"/>
        <w:left w:val="none" w:sz="0" w:space="0" w:color="auto"/>
        <w:bottom w:val="none" w:sz="0" w:space="0" w:color="auto"/>
        <w:right w:val="none" w:sz="0" w:space="0" w:color="auto"/>
      </w:divBdr>
    </w:div>
    <w:div w:id="949438637">
      <w:bodyDiv w:val="1"/>
      <w:marLeft w:val="0"/>
      <w:marRight w:val="0"/>
      <w:marTop w:val="0"/>
      <w:marBottom w:val="0"/>
      <w:divBdr>
        <w:top w:val="none" w:sz="0" w:space="0" w:color="auto"/>
        <w:left w:val="none" w:sz="0" w:space="0" w:color="auto"/>
        <w:bottom w:val="none" w:sz="0" w:space="0" w:color="auto"/>
        <w:right w:val="none" w:sz="0" w:space="0" w:color="auto"/>
      </w:divBdr>
    </w:div>
    <w:div w:id="1023555564">
      <w:bodyDiv w:val="1"/>
      <w:marLeft w:val="0"/>
      <w:marRight w:val="0"/>
      <w:marTop w:val="0"/>
      <w:marBottom w:val="0"/>
      <w:divBdr>
        <w:top w:val="none" w:sz="0" w:space="0" w:color="auto"/>
        <w:left w:val="none" w:sz="0" w:space="0" w:color="auto"/>
        <w:bottom w:val="none" w:sz="0" w:space="0" w:color="auto"/>
        <w:right w:val="none" w:sz="0" w:space="0" w:color="auto"/>
      </w:divBdr>
      <w:divsChild>
        <w:div w:id="190579680">
          <w:marLeft w:val="0"/>
          <w:marRight w:val="0"/>
          <w:marTop w:val="0"/>
          <w:marBottom w:val="0"/>
          <w:divBdr>
            <w:top w:val="none" w:sz="0" w:space="0" w:color="auto"/>
            <w:left w:val="none" w:sz="0" w:space="0" w:color="auto"/>
            <w:bottom w:val="none" w:sz="0" w:space="0" w:color="auto"/>
            <w:right w:val="none" w:sz="0" w:space="0" w:color="auto"/>
          </w:divBdr>
          <w:divsChild>
            <w:div w:id="924149784">
              <w:marLeft w:val="0"/>
              <w:marRight w:val="0"/>
              <w:marTop w:val="0"/>
              <w:marBottom w:val="0"/>
              <w:divBdr>
                <w:top w:val="none" w:sz="0" w:space="0" w:color="auto"/>
                <w:left w:val="none" w:sz="0" w:space="0" w:color="auto"/>
                <w:bottom w:val="none" w:sz="0" w:space="0" w:color="auto"/>
                <w:right w:val="none" w:sz="0" w:space="0" w:color="auto"/>
              </w:divBdr>
              <w:divsChild>
                <w:div w:id="845363489">
                  <w:marLeft w:val="-240"/>
                  <w:marRight w:val="-240"/>
                  <w:marTop w:val="0"/>
                  <w:marBottom w:val="0"/>
                  <w:divBdr>
                    <w:top w:val="none" w:sz="0" w:space="0" w:color="auto"/>
                    <w:left w:val="none" w:sz="0" w:space="0" w:color="auto"/>
                    <w:bottom w:val="none" w:sz="0" w:space="0" w:color="auto"/>
                    <w:right w:val="none" w:sz="0" w:space="0" w:color="auto"/>
                  </w:divBdr>
                  <w:divsChild>
                    <w:div w:id="1244532932">
                      <w:marLeft w:val="0"/>
                      <w:marRight w:val="0"/>
                      <w:marTop w:val="0"/>
                      <w:marBottom w:val="0"/>
                      <w:divBdr>
                        <w:top w:val="none" w:sz="0" w:space="0" w:color="auto"/>
                        <w:left w:val="none" w:sz="0" w:space="0" w:color="auto"/>
                        <w:bottom w:val="none" w:sz="0" w:space="0" w:color="auto"/>
                        <w:right w:val="none" w:sz="0" w:space="0" w:color="auto"/>
                      </w:divBdr>
                      <w:divsChild>
                        <w:div w:id="981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79091">
      <w:bodyDiv w:val="1"/>
      <w:marLeft w:val="0"/>
      <w:marRight w:val="0"/>
      <w:marTop w:val="0"/>
      <w:marBottom w:val="0"/>
      <w:divBdr>
        <w:top w:val="none" w:sz="0" w:space="0" w:color="auto"/>
        <w:left w:val="none" w:sz="0" w:space="0" w:color="auto"/>
        <w:bottom w:val="none" w:sz="0" w:space="0" w:color="auto"/>
        <w:right w:val="none" w:sz="0" w:space="0" w:color="auto"/>
      </w:divBdr>
    </w:div>
    <w:div w:id="1362366198">
      <w:bodyDiv w:val="1"/>
      <w:marLeft w:val="0"/>
      <w:marRight w:val="0"/>
      <w:marTop w:val="0"/>
      <w:marBottom w:val="0"/>
      <w:divBdr>
        <w:top w:val="none" w:sz="0" w:space="0" w:color="auto"/>
        <w:left w:val="none" w:sz="0" w:space="0" w:color="auto"/>
        <w:bottom w:val="none" w:sz="0" w:space="0" w:color="auto"/>
        <w:right w:val="none" w:sz="0" w:space="0" w:color="auto"/>
      </w:divBdr>
    </w:div>
    <w:div w:id="1475178245">
      <w:bodyDiv w:val="1"/>
      <w:marLeft w:val="0"/>
      <w:marRight w:val="0"/>
      <w:marTop w:val="0"/>
      <w:marBottom w:val="0"/>
      <w:divBdr>
        <w:top w:val="none" w:sz="0" w:space="0" w:color="auto"/>
        <w:left w:val="none" w:sz="0" w:space="0" w:color="auto"/>
        <w:bottom w:val="none" w:sz="0" w:space="0" w:color="auto"/>
        <w:right w:val="none" w:sz="0" w:space="0" w:color="auto"/>
      </w:divBdr>
    </w:div>
    <w:div w:id="1573852899">
      <w:bodyDiv w:val="1"/>
      <w:marLeft w:val="0"/>
      <w:marRight w:val="0"/>
      <w:marTop w:val="0"/>
      <w:marBottom w:val="0"/>
      <w:divBdr>
        <w:top w:val="none" w:sz="0" w:space="0" w:color="auto"/>
        <w:left w:val="none" w:sz="0" w:space="0" w:color="auto"/>
        <w:bottom w:val="none" w:sz="0" w:space="0" w:color="auto"/>
        <w:right w:val="none" w:sz="0" w:space="0" w:color="auto"/>
      </w:divBdr>
      <w:divsChild>
        <w:div w:id="1850556379">
          <w:marLeft w:val="0"/>
          <w:marRight w:val="0"/>
          <w:marTop w:val="0"/>
          <w:marBottom w:val="0"/>
          <w:divBdr>
            <w:top w:val="none" w:sz="0" w:space="0" w:color="auto"/>
            <w:left w:val="none" w:sz="0" w:space="0" w:color="auto"/>
            <w:bottom w:val="none" w:sz="0" w:space="0" w:color="auto"/>
            <w:right w:val="none" w:sz="0" w:space="0" w:color="auto"/>
          </w:divBdr>
          <w:divsChild>
            <w:div w:id="15578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5680">
      <w:bodyDiv w:val="1"/>
      <w:marLeft w:val="0"/>
      <w:marRight w:val="0"/>
      <w:marTop w:val="0"/>
      <w:marBottom w:val="0"/>
      <w:divBdr>
        <w:top w:val="none" w:sz="0" w:space="0" w:color="auto"/>
        <w:left w:val="none" w:sz="0" w:space="0" w:color="auto"/>
        <w:bottom w:val="none" w:sz="0" w:space="0" w:color="auto"/>
        <w:right w:val="none" w:sz="0" w:space="0" w:color="auto"/>
      </w:divBdr>
    </w:div>
    <w:div w:id="1873834054">
      <w:bodyDiv w:val="1"/>
      <w:marLeft w:val="0"/>
      <w:marRight w:val="0"/>
      <w:marTop w:val="0"/>
      <w:marBottom w:val="0"/>
      <w:divBdr>
        <w:top w:val="none" w:sz="0" w:space="0" w:color="auto"/>
        <w:left w:val="none" w:sz="0" w:space="0" w:color="auto"/>
        <w:bottom w:val="none" w:sz="0" w:space="0" w:color="auto"/>
        <w:right w:val="none" w:sz="0" w:space="0" w:color="auto"/>
      </w:divBdr>
      <w:divsChild>
        <w:div w:id="2133132778">
          <w:marLeft w:val="0"/>
          <w:marRight w:val="0"/>
          <w:marTop w:val="0"/>
          <w:marBottom w:val="0"/>
          <w:divBdr>
            <w:top w:val="none" w:sz="0" w:space="0" w:color="auto"/>
            <w:left w:val="none" w:sz="0" w:space="0" w:color="auto"/>
            <w:bottom w:val="none" w:sz="0" w:space="0" w:color="auto"/>
            <w:right w:val="none" w:sz="0" w:space="0" w:color="auto"/>
          </w:divBdr>
          <w:divsChild>
            <w:div w:id="1105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4215">
      <w:bodyDiv w:val="1"/>
      <w:marLeft w:val="0"/>
      <w:marRight w:val="0"/>
      <w:marTop w:val="0"/>
      <w:marBottom w:val="0"/>
      <w:divBdr>
        <w:top w:val="none" w:sz="0" w:space="0" w:color="auto"/>
        <w:left w:val="none" w:sz="0" w:space="0" w:color="auto"/>
        <w:bottom w:val="none" w:sz="0" w:space="0" w:color="auto"/>
        <w:right w:val="none" w:sz="0" w:space="0" w:color="auto"/>
      </w:divBdr>
    </w:div>
    <w:div w:id="2033455962">
      <w:bodyDiv w:val="1"/>
      <w:marLeft w:val="0"/>
      <w:marRight w:val="0"/>
      <w:marTop w:val="0"/>
      <w:marBottom w:val="0"/>
      <w:divBdr>
        <w:top w:val="none" w:sz="0" w:space="0" w:color="auto"/>
        <w:left w:val="none" w:sz="0" w:space="0" w:color="auto"/>
        <w:bottom w:val="none" w:sz="0" w:space="0" w:color="auto"/>
        <w:right w:val="none" w:sz="0" w:space="0" w:color="auto"/>
      </w:divBdr>
    </w:div>
    <w:div w:id="211760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yperlink" Target="https://docs.spring.io/spring/docs/4.3.x/spring-framework-reference/html/overview.html" TargetMode="External"/><Relationship Id="rId26" Type="http://schemas.openxmlformats.org/officeDocument/2006/relationships/image" Target="media/image4.jpeg"/><Relationship Id="rId39" Type="http://schemas.openxmlformats.org/officeDocument/2006/relationships/hyperlink" Target="https://www.codewars.com/" TargetMode="External"/><Relationship Id="rId3" Type="http://schemas.openxmlformats.org/officeDocument/2006/relationships/styles" Target="styles.xml"/><Relationship Id="rId21" Type="http://schemas.openxmlformats.org/officeDocument/2006/relationships/hyperlink" Target="https://spring.io/projects/spring-security" TargetMode="External"/><Relationship Id="rId34" Type="http://schemas.openxmlformats.org/officeDocument/2006/relationships/header" Target="header2.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pring.io/projects/spring-framework" TargetMode="External"/><Relationship Id="rId25" Type="http://schemas.openxmlformats.org/officeDocument/2006/relationships/image" Target="media/image3.jpeg"/><Relationship Id="rId33" Type="http://schemas.openxmlformats.org/officeDocument/2006/relationships/image" Target="media/image8.png"/><Relationship Id="rId38" Type="http://schemas.openxmlformats.org/officeDocument/2006/relationships/hyperlink" Target="https://leetcode.com/" TargetMode="External"/><Relationship Id="rId2" Type="http://schemas.openxmlformats.org/officeDocument/2006/relationships/numbering" Target="numbering.xml"/><Relationship Id="rId16" Type="http://schemas.openxmlformats.org/officeDocument/2006/relationships/hyperlink" Target="https://reactjs.org/docs/introducing-jsx.html" TargetMode="External"/><Relationship Id="rId20" Type="http://schemas.openxmlformats.org/officeDocument/2006/relationships/hyperlink" Target="https://spring.io/projects/spring-boot"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swagger.io/" TargetMode="External"/><Relationship Id="rId32" Type="http://schemas.openxmlformats.org/officeDocument/2006/relationships/image" Target="media/image7.png"/><Relationship Id="rId37" Type="http://schemas.openxmlformats.org/officeDocument/2006/relationships/hyperlink" Target="https://www.hackerrank.com/" TargetMode="External"/><Relationship Id="rId40" Type="http://schemas.openxmlformats.org/officeDocument/2006/relationships/hyperlink" Target="https://www.codechef.com/" TargetMode="External"/><Relationship Id="rId5" Type="http://schemas.openxmlformats.org/officeDocument/2006/relationships/webSettings" Target="webSettings.xml"/><Relationship Id="rId15" Type="http://schemas.openxmlformats.org/officeDocument/2006/relationships/hyperlink" Target="https://reactjs.org/" TargetMode="External"/><Relationship Id="rId23" Type="http://schemas.openxmlformats.org/officeDocument/2006/relationships/hyperlink" Target="https://hub.docker.com/" TargetMode="External"/><Relationship Id="rId28" Type="http://schemas.openxmlformats.org/officeDocument/2006/relationships/hyperlink" Target="https://joaoesantos.github.io/ise_learning/apiDocumentation/" TargetMode="External"/><Relationship Id="rId36" Type="http://schemas.openxmlformats.org/officeDocument/2006/relationships/hyperlink" Target="https://www.algoexpert.io/product" TargetMode="External"/><Relationship Id="rId10" Type="http://schemas.openxmlformats.org/officeDocument/2006/relationships/footer" Target="footer2.xml"/><Relationship Id="rId19" Type="http://schemas.openxmlformats.org/officeDocument/2006/relationships/hyperlink" Target="https://spring.io/projects/spring-framework"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yperlink" Target="https://www.docker.com/" TargetMode="External"/><Relationship Id="rId27" Type="http://schemas.openxmlformats.org/officeDocument/2006/relationships/hyperlink" Target="https://github.com/OAI/OpenAPI-Specification/blob/master/versions/3.0.2.md" TargetMode="External"/><Relationship Id="rId30" Type="http://schemas.openxmlformats.org/officeDocument/2006/relationships/hyperlink" Target="https://www.tutorialspoint.com/sql/third-normal-form.htm" TargetMode="External"/><Relationship Id="rId35" Type="http://schemas.openxmlformats.org/officeDocument/2006/relationships/footer" Target="footer5.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Hit15</b:Tag>
    <b:SourceType>InternetSite</b:SourceType>
    <b:Guid>{955CE200-7FDB-422A-9DEC-9733391AD322}</b:Guid>
    <b:LCID>uz-Cyrl-UZ</b:LCID>
    <b:Author>
      <b:Author>
        <b:Corporate>Hitachi, Matsushita , Philips, Silicon Image, Sony, Thomson, Toshiba</b:Corporate>
      </b:Author>
    </b:Author>
    <b:Title>High-Definition Multimedia Interface</b:Title>
    <b:YearAccessed>2015</b:YearAccessed>
    <b:MonthAccessed>10</b:MonthAccessed>
    <b:DayAccessed>13</b:DayAccessed>
    <b:URL>http://www.microprocessor.org/HDMISpecification13a.pdf</b:URL>
    <b:RefOrder>1</b:RefOrder>
  </b:Source>
  <b:Source>
    <b:Tag>ADE15</b:Tag>
    <b:SourceType>InternetSite</b:SourceType>
    <b:Guid>{8247156E-CE7B-4526-97C1-F7485D3B2C00}</b:Guid>
    <b:LCID>uz-Cyrl-UZ</b:LCID>
    <b:Title>ADEETC - Isel</b:Title>
    <b:YearAccessed>2015</b:YearAccessed>
    <b:MonthAccessed>10</b:MonthAccessed>
    <b:DayAccessed>13</b:DayAccessed>
    <b:URL>https://www.isel.pt/organizacao/areas-departamentais/adeetc</b:URL>
    <b:RefOrder>2</b:RefOrder>
  </b:Source>
  <b:Source>
    <b:Tag>Men15</b:Tag>
    <b:SourceType>InternetSite</b:SourceType>
    <b:Guid>{D1849B61-7CFD-42B9-A31B-C526160763AC}</b:Guid>
    <b:LCID>uz-Cyrl-UZ</b:LCID>
    <b:Author>
      <b:Author>
        <b:Corporate>Mendley</b:Corporate>
      </b:Author>
    </b:Author>
    <b:Title>Mendley</b:Title>
    <b:YearAccessed>2015</b:YearAccessed>
    <b:MonthAccessed>10</b:MonthAccessed>
    <b:DayAccessed>13</b:DayAccessed>
    <b:URL>https://www.mendeley.com/</b:URL>
    <b:RefOrder>3</b:RefOrder>
  </b:Source>
</b:Sources>
</file>

<file path=customXml/itemProps1.xml><?xml version="1.0" encoding="utf-8"?>
<ds:datastoreItem xmlns:ds="http://schemas.openxmlformats.org/officeDocument/2006/customXml" ds:itemID="{94B93532-80A1-4706-A9BE-218BD2DBD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4191</TotalTime>
  <Pages>32</Pages>
  <Words>5121</Words>
  <Characters>27657</Characters>
  <Application>Microsoft Office Word</Application>
  <DocSecurity>0</DocSecurity>
  <Lines>230</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Hiscox</Company>
  <LinksUpToDate>false</LinksUpToDate>
  <CharactersWithSpaces>32713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André Oliveira</cp:lastModifiedBy>
  <cp:revision>12</cp:revision>
  <cp:lastPrinted>2018-10-17T18:27:00Z</cp:lastPrinted>
  <dcterms:created xsi:type="dcterms:W3CDTF">2018-10-17T10:07:00Z</dcterms:created>
  <dcterms:modified xsi:type="dcterms:W3CDTF">2020-04-25T22:48:00Z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vsilva@deetc.isel.ipl.pt@www.mendeley.com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